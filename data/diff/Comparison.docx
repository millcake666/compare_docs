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8CC8B"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sz w:val="24"/>
          <w:szCs w:val="24"/>
          <w:lang w:eastAsia="ar-SA"/>
        </w:rPr>
      </w:pPr>
      <w:r w:rsidRPr="004448C1">
        <w:rPr>
          <w:rFonts w:ascii="Times New Roman" w:eastAsia="Times New Roman" w:hAnsi="Times New Roman" w:cs="Times New Roman"/>
          <w:b/>
          <w:color w:val="000000"/>
          <w:sz w:val="24"/>
          <w:szCs w:val="24"/>
          <w:lang w:eastAsia="ar-SA"/>
        </w:rPr>
        <w:t>ДОГОВОР  ПОСТАВКИ  №</w:t>
      </w:r>
      <w:r w:rsidR="00AD594D">
        <w:rPr>
          <w:rFonts w:ascii="Times New Roman" w:eastAsia="Times New Roman" w:hAnsi="Times New Roman" w:cs="Times New Roman"/>
          <w:b/>
          <w:color w:val="000000"/>
          <w:sz w:val="24"/>
          <w:szCs w:val="24"/>
          <w:lang w:eastAsia="ar-SA"/>
        </w:rPr>
        <w:t>____</w:t>
      </w:r>
      <w:r w:rsidRPr="004448C1">
        <w:rPr>
          <w:rFonts w:ascii="Times New Roman" w:eastAsia="Times New Roman" w:hAnsi="Times New Roman" w:cs="Times New Roman"/>
          <w:b/>
          <w:color w:val="000000"/>
          <w:sz w:val="24"/>
          <w:szCs w:val="24"/>
          <w:lang w:eastAsia="ar-SA"/>
        </w:rPr>
        <w:t xml:space="preserve"> -ТИ </w:t>
      </w:r>
    </w:p>
    <w:p w14:paraId="79DBD5F2" w14:textId="77777777" w:rsidR="00770C62" w:rsidRPr="009B2B1C" w:rsidRDefault="00770C62" w:rsidP="00770C62">
      <w:pPr>
        <w:pStyle w:val="a7"/>
        <w:jc w:val="center"/>
        <w:rPr>
          <w:rFonts w:ascii="Times New Roman" w:hAnsi="Times New Roman" w:cs="Times New Roman"/>
          <w:b/>
          <w:sz w:val="16"/>
          <w:szCs w:val="16"/>
        </w:rPr>
      </w:pPr>
      <w:r>
        <w:rPr>
          <w:rFonts w:ascii="Times New Roman" w:hAnsi="Times New Roman" w:cs="Times New Roman"/>
          <w:b/>
          <w:sz w:val="16"/>
          <w:szCs w:val="16"/>
        </w:rPr>
        <w:t>(типовой договор со спецификациями и отсрочкой платежа)</w:t>
      </w:r>
    </w:p>
    <w:p w14:paraId="01ABA306"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lang w:eastAsia="ar-SA"/>
        </w:rPr>
      </w:pPr>
    </w:p>
    <w:p w14:paraId="3099C545"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lang w:eastAsia="ar-SA"/>
        </w:rPr>
      </w:pPr>
      <w:r w:rsidRPr="004448C1">
        <w:rPr>
          <w:rFonts w:ascii="Times New Roman" w:eastAsia="Times New Roman" w:hAnsi="Times New Roman" w:cs="Times New Roman"/>
          <w:b/>
          <w:color w:val="000000"/>
          <w:lang w:eastAsia="ar-SA"/>
        </w:rPr>
        <w:t>г. Шадринск</w:t>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b/>
          <w:color w:val="000000"/>
          <w:lang w:eastAsia="ar-SA"/>
        </w:rPr>
        <w:t xml:space="preserve"> «</w:t>
      </w:r>
      <w:r w:rsidR="00C967BB">
        <w:rPr>
          <w:rFonts w:ascii="Times New Roman" w:eastAsia="Times New Roman" w:hAnsi="Times New Roman" w:cs="Times New Roman"/>
          <w:b/>
          <w:color w:val="000000"/>
          <w:lang w:eastAsia="ar-SA"/>
        </w:rPr>
        <w:t>___</w:t>
      </w:r>
      <w:r w:rsidRPr="004448C1">
        <w:rPr>
          <w:rFonts w:ascii="Times New Roman" w:eastAsia="Times New Roman" w:hAnsi="Times New Roman" w:cs="Times New Roman"/>
          <w:b/>
          <w:color w:val="000000"/>
          <w:lang w:eastAsia="ar-SA"/>
        </w:rPr>
        <w:t xml:space="preserve"> »</w:t>
      </w:r>
      <w:r w:rsidR="00C967BB">
        <w:rPr>
          <w:rFonts w:ascii="Times New Roman" w:eastAsia="Times New Roman" w:hAnsi="Times New Roman" w:cs="Times New Roman"/>
          <w:b/>
          <w:color w:val="000000"/>
          <w:lang w:eastAsia="ar-SA"/>
        </w:rPr>
        <w:t>___________</w:t>
      </w:r>
      <w:r w:rsidR="00177D3C">
        <w:rPr>
          <w:rFonts w:ascii="Times New Roman" w:eastAsia="Times New Roman" w:hAnsi="Times New Roman" w:cs="Times New Roman"/>
          <w:b/>
          <w:color w:val="000000"/>
          <w:lang w:eastAsia="ar-SA"/>
        </w:rPr>
        <w:t>202</w:t>
      </w:r>
      <w:r w:rsidR="009A4F3A">
        <w:rPr>
          <w:rFonts w:ascii="Times New Roman" w:eastAsia="Times New Roman" w:hAnsi="Times New Roman" w:cs="Times New Roman"/>
          <w:b/>
          <w:color w:val="000000"/>
          <w:lang w:eastAsia="ar-SA"/>
        </w:rPr>
        <w:t>3</w:t>
      </w:r>
      <w:r w:rsidRPr="004448C1">
        <w:rPr>
          <w:rFonts w:ascii="Times New Roman" w:eastAsia="Times New Roman" w:hAnsi="Times New Roman" w:cs="Times New Roman"/>
          <w:b/>
          <w:color w:val="000000"/>
          <w:lang w:eastAsia="ar-SA"/>
        </w:rPr>
        <w:t xml:space="preserve"> года</w:t>
      </w:r>
    </w:p>
    <w:p w14:paraId="1631A25E"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p>
    <w:p w14:paraId="092EA068" w14:textId="77777777" w:rsidR="004448C1" w:rsidRPr="004448C1" w:rsidRDefault="004448C1" w:rsidP="004448C1">
      <w:pPr>
        <w:widowControl w:val="0"/>
        <w:suppressAutoHyphens/>
        <w:spacing w:after="0" w:line="240" w:lineRule="auto"/>
        <w:ind w:firstLine="709"/>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b/>
          <w:color w:val="000000"/>
          <w:spacing w:val="-4"/>
          <w:lang w:eastAsia="ar-SA"/>
        </w:rPr>
        <w:t xml:space="preserve"> </w:t>
      </w:r>
      <w:r w:rsidRPr="004448C1">
        <w:rPr>
          <w:rFonts w:ascii="Times New Roman" w:eastAsia="Times New Roman" w:hAnsi="Times New Roman" w:cs="Times New Roman"/>
          <w:color w:val="000000"/>
          <w:spacing w:val="-4"/>
          <w:lang w:eastAsia="ar-SA"/>
        </w:rPr>
        <w:t>О</w:t>
      </w:r>
      <w:r w:rsidR="004874F5">
        <w:rPr>
          <w:rFonts w:ascii="Times New Roman" w:eastAsia="Times New Roman" w:hAnsi="Times New Roman" w:cs="Times New Roman"/>
          <w:color w:val="000000"/>
          <w:spacing w:val="-4"/>
          <w:lang w:eastAsia="ar-SA"/>
        </w:rPr>
        <w:t>бщество с ограниченной ответственностью</w:t>
      </w:r>
      <w:r w:rsidRPr="004448C1">
        <w:rPr>
          <w:rFonts w:ascii="Times New Roman" w:eastAsia="Times New Roman" w:hAnsi="Times New Roman" w:cs="Times New Roman"/>
          <w:color w:val="000000"/>
          <w:spacing w:val="-4"/>
          <w:lang w:eastAsia="ar-SA"/>
        </w:rPr>
        <w:t xml:space="preserve"> «ТОЧИНВЕСТ-ШЗМК», именуемое в дальнейшем «Покупатель», в лице исполнительного директора</w:t>
      </w:r>
      <w:r w:rsidR="00B4090F">
        <w:rPr>
          <w:rFonts w:ascii="Times New Roman" w:eastAsia="Times New Roman" w:hAnsi="Times New Roman" w:cs="Times New Roman"/>
          <w:color w:val="000000"/>
          <w:spacing w:val="-4"/>
          <w:lang w:eastAsia="ar-SA"/>
        </w:rPr>
        <w:t xml:space="preserve"> Давыдова Евгения Олеговича</w:t>
      </w:r>
      <w:r w:rsidRPr="004448C1">
        <w:rPr>
          <w:rFonts w:ascii="Times New Roman" w:eastAsia="Times New Roman" w:hAnsi="Times New Roman" w:cs="Times New Roman"/>
          <w:color w:val="000000"/>
          <w:spacing w:val="-4"/>
          <w:lang w:eastAsia="ar-SA"/>
        </w:rPr>
        <w:t xml:space="preserve">, действующего на основании </w:t>
      </w:r>
      <w:r w:rsidR="00B4090F">
        <w:rPr>
          <w:rFonts w:ascii="Times New Roman" w:eastAsia="Times New Roman" w:hAnsi="Times New Roman" w:cs="Times New Roman"/>
          <w:color w:val="000000"/>
          <w:spacing w:val="-4"/>
          <w:lang w:eastAsia="ar-SA"/>
        </w:rPr>
        <w:t xml:space="preserve">доверенности </w:t>
      </w:r>
      <w:r w:rsidR="00B943B0" w:rsidRPr="00B943B0">
        <w:rPr>
          <w:rFonts w:ascii="Times New Roman" w:eastAsia="Times New Roman" w:hAnsi="Times New Roman" w:cs="Times New Roman"/>
          <w:color w:val="000000"/>
          <w:spacing w:val="-4"/>
          <w:lang w:eastAsia="ar-SA"/>
        </w:rPr>
        <w:t xml:space="preserve"> №</w:t>
      </w:r>
      <w:r w:rsidR="0024106E">
        <w:rPr>
          <w:rFonts w:ascii="Times New Roman" w:eastAsia="Times New Roman" w:hAnsi="Times New Roman" w:cs="Times New Roman"/>
          <w:color w:val="000000"/>
          <w:spacing w:val="-4"/>
          <w:lang w:eastAsia="ar-SA"/>
        </w:rPr>
        <w:t xml:space="preserve"> </w:t>
      </w:r>
      <w:r w:rsidR="009A4F3A">
        <w:rPr>
          <w:rFonts w:ascii="Times New Roman" w:eastAsia="Times New Roman" w:hAnsi="Times New Roman" w:cs="Times New Roman"/>
          <w:color w:val="000000"/>
          <w:spacing w:val="-4"/>
          <w:lang w:eastAsia="ar-SA"/>
        </w:rPr>
        <w:t>07/12-2022-184</w:t>
      </w:r>
      <w:r w:rsidR="00B943B0" w:rsidRPr="00B943B0">
        <w:rPr>
          <w:rFonts w:ascii="Times New Roman" w:eastAsia="Times New Roman" w:hAnsi="Times New Roman" w:cs="Times New Roman"/>
          <w:color w:val="000000"/>
          <w:spacing w:val="-4"/>
          <w:lang w:eastAsia="ar-SA"/>
        </w:rPr>
        <w:t xml:space="preserve">-ТИ от </w:t>
      </w:r>
      <w:r w:rsidR="009A4F3A">
        <w:rPr>
          <w:rFonts w:ascii="Times New Roman" w:eastAsia="Times New Roman" w:hAnsi="Times New Roman" w:cs="Times New Roman"/>
          <w:color w:val="000000"/>
          <w:spacing w:val="-4"/>
          <w:lang w:eastAsia="ar-SA"/>
        </w:rPr>
        <w:t>07.12.2022</w:t>
      </w:r>
      <w:r w:rsidR="00B943B0" w:rsidRPr="00B943B0">
        <w:rPr>
          <w:rFonts w:ascii="Times New Roman" w:eastAsia="Times New Roman" w:hAnsi="Times New Roman" w:cs="Times New Roman"/>
          <w:color w:val="000000"/>
          <w:spacing w:val="-4"/>
          <w:lang w:eastAsia="ar-SA"/>
        </w:rPr>
        <w:t>г.</w:t>
      </w:r>
      <w:r w:rsidRPr="004448C1">
        <w:rPr>
          <w:rFonts w:ascii="Times New Roman" w:eastAsia="Times New Roman" w:hAnsi="Times New Roman" w:cs="Times New Roman"/>
          <w:color w:val="000000"/>
          <w:spacing w:val="-4"/>
          <w:lang w:eastAsia="ar-SA"/>
        </w:rPr>
        <w:t>, с одной стороны и</w:t>
      </w:r>
    </w:p>
    <w:p w14:paraId="5CCC685B" w14:textId="77777777" w:rsidR="004448C1" w:rsidRDefault="004874F5" w:rsidP="004448C1">
      <w:pPr>
        <w:widowControl w:val="0"/>
        <w:suppressAutoHyphens/>
        <w:spacing w:after="0" w:line="240" w:lineRule="auto"/>
        <w:ind w:firstLine="709"/>
        <w:jc w:val="both"/>
        <w:rPr>
          <w:rFonts w:ascii="Times New Roman" w:eastAsia="Times New Roman" w:hAnsi="Times New Roman" w:cs="Times New Roman"/>
          <w:color w:val="000000"/>
          <w:spacing w:val="-4"/>
          <w:lang w:eastAsia="ar-SA"/>
        </w:rPr>
      </w:pPr>
      <w:r>
        <w:rPr>
          <w:rFonts w:ascii="Times New Roman" w:eastAsia="Times New Roman" w:hAnsi="Times New Roman" w:cs="Times New Roman"/>
          <w:color w:val="000000"/>
          <w:spacing w:val="-4"/>
          <w:lang w:eastAsia="ar-SA"/>
        </w:rPr>
        <w:t>___________________________________________</w:t>
      </w:r>
      <w:r w:rsidR="004448C1" w:rsidRPr="004448C1">
        <w:rPr>
          <w:rFonts w:ascii="Times New Roman" w:eastAsia="Times New Roman" w:hAnsi="Times New Roman" w:cs="Times New Roman"/>
          <w:color w:val="000000"/>
          <w:spacing w:val="-4"/>
          <w:lang w:eastAsia="ar-SA"/>
        </w:rPr>
        <w:t>, именуемое в дальнейшем «Поставщик», в лице ___________, действующего на основании ________, с другой стороны, при совместном упоминании в тексте Договора именуемые «Стороны», а по отдельности – «Сторона», заключили настоящий Договор о нижеследующем:</w:t>
      </w:r>
    </w:p>
    <w:p w14:paraId="28CC5C34" w14:textId="77777777" w:rsidR="005F4E11" w:rsidRPr="004448C1" w:rsidRDefault="005F4E11" w:rsidP="004448C1">
      <w:pPr>
        <w:widowControl w:val="0"/>
        <w:suppressAutoHyphens/>
        <w:spacing w:after="0" w:line="240" w:lineRule="auto"/>
        <w:ind w:firstLine="709"/>
        <w:jc w:val="both"/>
        <w:rPr>
          <w:rFonts w:ascii="Times New Roman" w:eastAsia="Times New Roman" w:hAnsi="Times New Roman" w:cs="Times New Roman"/>
          <w:color w:val="000000"/>
          <w:lang w:eastAsia="ar-SA"/>
        </w:rPr>
      </w:pPr>
    </w:p>
    <w:p w14:paraId="42F9F502" w14:textId="77777777" w:rsidR="004448C1" w:rsidRPr="004448C1" w:rsidRDefault="004448C1" w:rsidP="004448C1">
      <w:pPr>
        <w:widowControl w:val="0"/>
        <w:numPr>
          <w:ilvl w:val="0"/>
          <w:numId w:val="1"/>
        </w:numPr>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Предмет  договора.</w:t>
      </w:r>
    </w:p>
    <w:p w14:paraId="0A391776"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1.1. </w:t>
      </w:r>
      <w:r w:rsidR="005168C9" w:rsidRPr="005168C9">
        <w:rPr>
          <w:rFonts w:ascii="Times New Roman" w:eastAsia="Times New Roman" w:hAnsi="Times New Roman" w:cs="Times New Roman"/>
          <w:color w:val="000000"/>
          <w:spacing w:val="-4"/>
          <w:lang w:eastAsia="ar-SA"/>
        </w:rPr>
        <w:t>Поставщик обязуется поставить, а Покупатель принять и оплатить_____________ (далее по тексту – «Товар») на условиях и в порядке, установленных настоящим Договором. Ассортимент, количество, цена, стоимость, срок и порядок оплаты, срок и порядок поставки Товара устанавливается в подписанных Сторонами Спецификациях либо счетах на оплату, являющихся неотъемлемой частью настоящего Договора.</w:t>
      </w:r>
    </w:p>
    <w:p w14:paraId="4B45B327" w14:textId="77777777" w:rsidR="005F4E11" w:rsidRDefault="004448C1" w:rsidP="005F4E1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1.2.  Поставляемый Товар принадлежит Поставщику на законных основаниях, не передан в залог, не состоит под арестом, а также свободен от прав и притязаний третьих лиц и является новым, ранее не находящимся в эксплуатации. </w:t>
      </w:r>
    </w:p>
    <w:p w14:paraId="4BF6BC3A" w14:textId="77777777" w:rsidR="004448C1" w:rsidRPr="005F4E11" w:rsidRDefault="004448C1" w:rsidP="005F4E1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Calibri" w:hAnsi="Times New Roman" w:cs="Times New Roman"/>
          <w:b/>
          <w:color w:val="000000"/>
          <w:spacing w:val="-4"/>
        </w:rPr>
        <w:tab/>
      </w:r>
    </w:p>
    <w:p w14:paraId="539FEDD6" w14:textId="77777777" w:rsidR="004448C1" w:rsidRPr="004448C1" w:rsidRDefault="004448C1" w:rsidP="004448C1">
      <w:pPr>
        <w:tabs>
          <w:tab w:val="left" w:pos="3240"/>
        </w:tabs>
        <w:spacing w:after="0" w:line="252" w:lineRule="auto"/>
        <w:ind w:left="360"/>
        <w:jc w:val="center"/>
        <w:rPr>
          <w:rFonts w:ascii="Times New Roman" w:eastAsia="Calibri" w:hAnsi="Times New Roman" w:cs="Times New Roman"/>
          <w:color w:val="000000"/>
        </w:rPr>
      </w:pPr>
      <w:r w:rsidRPr="004448C1">
        <w:rPr>
          <w:rFonts w:ascii="Times New Roman" w:eastAsia="Calibri" w:hAnsi="Times New Roman" w:cs="Times New Roman"/>
          <w:b/>
          <w:color w:val="000000"/>
          <w:spacing w:val="-4"/>
        </w:rPr>
        <w:t xml:space="preserve">  2</w:t>
      </w:r>
      <w:r w:rsidRPr="004448C1">
        <w:rPr>
          <w:rFonts w:ascii="Times New Roman" w:eastAsia="Calibri" w:hAnsi="Times New Roman" w:cs="Times New Roman"/>
          <w:b/>
          <w:color w:val="000000"/>
          <w:u w:val="single"/>
        </w:rPr>
        <w:t>.Порядок расчетов, стоимость продукции и ее оплата.</w:t>
      </w:r>
    </w:p>
    <w:p w14:paraId="397412BE"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lang w:eastAsia="ar-SA"/>
        </w:rPr>
        <w:t xml:space="preserve">       2.1</w:t>
      </w:r>
      <w:r w:rsidRPr="004448C1">
        <w:rPr>
          <w:rFonts w:ascii="Times New Roman" w:eastAsia="Times New Roman" w:hAnsi="Times New Roman" w:cs="Times New Roman"/>
          <w:b/>
          <w:color w:val="000000"/>
          <w:lang w:eastAsia="ar-SA"/>
        </w:rPr>
        <w:t>.</w:t>
      </w:r>
      <w:bookmarkStart w:id="0" w:name="Par31"/>
      <w:bookmarkEnd w:id="0"/>
      <w:r w:rsidRPr="004448C1">
        <w:rPr>
          <w:rFonts w:ascii="Times New Roman" w:eastAsia="Times New Roman" w:hAnsi="Times New Roman" w:cs="Times New Roman"/>
          <w:color w:val="000000"/>
          <w:lang w:eastAsia="ar-SA"/>
        </w:rPr>
        <w:t xml:space="preserve"> Покупатель оплачивает Товар  в течение 10 дней после приемки Товара, если иное не оговорено в Спецификации</w:t>
      </w:r>
      <w:r w:rsidR="005168C9">
        <w:rPr>
          <w:rFonts w:ascii="Times New Roman" w:eastAsia="Times New Roman" w:hAnsi="Times New Roman" w:cs="Times New Roman"/>
          <w:color w:val="000000"/>
          <w:lang w:eastAsia="ar-SA"/>
        </w:rPr>
        <w:t xml:space="preserve"> или счете</w:t>
      </w:r>
      <w:r w:rsidRPr="004448C1">
        <w:rPr>
          <w:rFonts w:ascii="Times New Roman" w:eastAsia="Times New Roman" w:hAnsi="Times New Roman" w:cs="Times New Roman"/>
          <w:color w:val="000000"/>
          <w:lang w:eastAsia="ar-SA"/>
        </w:rPr>
        <w:t xml:space="preserve">.  </w:t>
      </w:r>
      <w:r w:rsidRPr="004448C1">
        <w:rPr>
          <w:rFonts w:ascii="Times New Roman" w:eastAsia="Times New Roman" w:hAnsi="Times New Roman" w:cs="Times New Roman"/>
          <w:color w:val="000000"/>
          <w:spacing w:val="-4"/>
          <w:lang w:eastAsia="ar-SA"/>
        </w:rPr>
        <w:t>Цена Товара указывается в рублях и включает в себя НДС.</w:t>
      </w:r>
      <w:r w:rsidRPr="004448C1">
        <w:rPr>
          <w:rFonts w:ascii="Times New Roman" w:eastAsia="Times New Roman" w:hAnsi="Times New Roman" w:cs="Times New Roman"/>
          <w:color w:val="000000"/>
          <w:lang w:eastAsia="ar-SA"/>
        </w:rPr>
        <w:t xml:space="preserve">  </w:t>
      </w:r>
      <w:r w:rsidRPr="004448C1">
        <w:rPr>
          <w:rFonts w:ascii="Times New Roman" w:eastAsia="Calibri" w:hAnsi="Times New Roman" w:cs="Times New Roman"/>
          <w:color w:val="000000"/>
          <w:spacing w:val="-4"/>
        </w:rPr>
        <w:t>Установленная цена Товара фиксируется и изменению не подлежит.</w:t>
      </w:r>
    </w:p>
    <w:p w14:paraId="34FFE15C" w14:textId="77777777" w:rsidR="004448C1" w:rsidRPr="004448C1" w:rsidRDefault="004448C1" w:rsidP="004448C1">
      <w:pPr>
        <w:widowControl w:val="0"/>
        <w:suppressAutoHyphens/>
        <w:spacing w:after="0" w:line="240" w:lineRule="auto"/>
        <w:ind w:hanging="142"/>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lang w:eastAsia="ar-SA"/>
        </w:rPr>
        <w:t xml:space="preserve">         2.2. Все расчеты по Договору производятся в безналичном порядке путем перечисления денежных средств на указанный Поставщиком расчетный счет. Обязательства Покупателя по оплате считаются исполненными на дату зачисления денежных средств на расчетный счет банка Поставщика.</w:t>
      </w:r>
    </w:p>
    <w:p w14:paraId="57755432" w14:textId="77777777" w:rsidR="004448C1" w:rsidRPr="004448C1" w:rsidRDefault="004448C1" w:rsidP="004448C1">
      <w:pPr>
        <w:spacing w:after="0" w:line="240" w:lineRule="auto"/>
        <w:ind w:hanging="142"/>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lang w:eastAsia="ar-SA"/>
        </w:rPr>
        <w:t xml:space="preserve">        2.3.</w:t>
      </w:r>
      <w:r w:rsidR="00794BA9" w:rsidRPr="00794BA9">
        <w:rPr>
          <w:rFonts w:ascii="Times New Roman" w:eastAsia="Times New Roman" w:hAnsi="Times New Roman" w:cs="Times New Roman"/>
          <w:color w:val="000000"/>
          <w:lang w:eastAsia="ar-SA"/>
        </w:rPr>
        <w:t xml:space="preserve"> Стороны договорились, что положения ст. 317.1. и ст. 823 Гражданского кодекса РФ к настоящему Договору не применяются.</w:t>
      </w:r>
    </w:p>
    <w:p w14:paraId="4B2BF0D5" w14:textId="77777777" w:rsidR="004448C1" w:rsidRPr="004448C1" w:rsidRDefault="004448C1" w:rsidP="004448C1">
      <w:pPr>
        <w:spacing w:after="0" w:line="240" w:lineRule="auto"/>
        <w:ind w:hanging="142"/>
        <w:jc w:val="both"/>
        <w:rPr>
          <w:rFonts w:ascii="Times New Roman" w:eastAsia="Times New Roman" w:hAnsi="Times New Roman" w:cs="Times New Roman"/>
          <w:color w:val="000000"/>
          <w:lang w:eastAsia="ar-SA"/>
        </w:rPr>
      </w:pPr>
    </w:p>
    <w:p w14:paraId="6FC30014" w14:textId="77777777" w:rsidR="004448C1" w:rsidRPr="00883E93" w:rsidRDefault="004448C1" w:rsidP="00883E93">
      <w:pPr>
        <w:spacing w:after="0" w:line="240" w:lineRule="auto"/>
        <w:ind w:hanging="142"/>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3.</w:t>
      </w:r>
      <w:r w:rsidR="00794BA9">
        <w:rPr>
          <w:rFonts w:ascii="Times New Roman" w:eastAsia="Times New Roman" w:hAnsi="Times New Roman" w:cs="Times New Roman"/>
          <w:b/>
          <w:color w:val="000000"/>
          <w:u w:val="single"/>
          <w:lang w:eastAsia="ar-SA"/>
        </w:rPr>
        <w:t xml:space="preserve">Порядок поставки. </w:t>
      </w:r>
      <w:r w:rsidRPr="004448C1">
        <w:rPr>
          <w:rFonts w:ascii="Times New Roman" w:eastAsia="Times New Roman" w:hAnsi="Times New Roman" w:cs="Times New Roman"/>
          <w:b/>
          <w:color w:val="000000"/>
          <w:u w:val="single"/>
          <w:lang w:eastAsia="ar-SA"/>
        </w:rPr>
        <w:t>Качество и комплектность продукции, её приёмка.</w:t>
      </w:r>
    </w:p>
    <w:p w14:paraId="26E70444" w14:textId="77777777" w:rsidR="00794BA9"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 </w:t>
      </w:r>
      <w:r w:rsidR="00794BA9" w:rsidRPr="00794BA9">
        <w:rPr>
          <w:rFonts w:ascii="Times New Roman" w:eastAsia="Times New Roman" w:hAnsi="Times New Roman" w:cs="Times New Roman"/>
          <w:color w:val="000000"/>
          <w:lang w:eastAsia="ru-RU"/>
        </w:rPr>
        <w:t>В случае отсутствия срока поставки Товара в Спецификации, максимальный срок поставки Товара не может превышать 30 (Тридцати) календарных дней с момента согласования Спецификации Сторонами. Течение срока поставки в случае отсутствия срока поставки Товара в Спецификации начинается со следующего календарного дня после согласования Спецификации Сторонами.</w:t>
      </w:r>
    </w:p>
    <w:p w14:paraId="079B6811" w14:textId="77777777" w:rsidR="00794BA9" w:rsidRDefault="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3.1.1.</w:t>
      </w:r>
      <w:r w:rsidRPr="00794BA9">
        <w:rPr>
          <w:rFonts w:ascii="Times New Roman" w:eastAsia="Times New Roman" w:hAnsi="Times New Roman" w:cs="Times New Roman"/>
          <w:color w:val="000000"/>
          <w:lang w:eastAsia="ru-RU"/>
        </w:rPr>
        <w:tab/>
        <w:t>Поставщик обязан уведомить Покупателя о готовности Товара к отгрузке, а Покупатель обязан подтвердить готовность его получения. Допускается обмен сообщениями посредством электронной почты или факсимильной связи.</w:t>
      </w:r>
      <w:r w:rsidRPr="00794BA9">
        <w:t xml:space="preserve"> </w:t>
      </w:r>
    </w:p>
    <w:p w14:paraId="6FF412F7" w14:textId="2FD70C94" w:rsidR="00794BA9" w:rsidRDefault="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3.1.2. </w:t>
      </w:r>
      <w:r w:rsidR="00A506E5" w:rsidRPr="00A506E5">
        <w:rPr>
          <w:rFonts w:ascii="Times New Roman" w:eastAsia="Times New Roman" w:hAnsi="Times New Roman" w:cs="Times New Roman"/>
          <w:color w:val="000000"/>
          <w:lang w:eastAsia="ru-RU"/>
        </w:rPr>
        <w:t>Способ доставки Товара согласуется Сторонами в Спецификации</w:t>
      </w:r>
      <w:ins w:id="1" w:author="Dmitry Gryaznov" w:date="2023-12-07T13:13:00Z">
        <w:r w:rsidR="00F1081F">
          <w:rPr>
            <w:rFonts w:ascii="Times New Roman" w:eastAsia="Times New Roman" w:hAnsi="Times New Roman" w:cs="Times New Roman"/>
            <w:color w:val="000000"/>
            <w:lang w:eastAsia="ru-RU"/>
          </w:rPr>
          <w:t xml:space="preserve"> и по почте</w:t>
        </w:r>
      </w:ins>
      <w:r w:rsidR="00A506E5" w:rsidRPr="00A506E5">
        <w:rPr>
          <w:rFonts w:ascii="Times New Roman" w:eastAsia="Times New Roman" w:hAnsi="Times New Roman" w:cs="Times New Roman"/>
          <w:color w:val="000000"/>
          <w:lang w:eastAsia="ru-RU"/>
        </w:rPr>
        <w:t>. В случае несогласования способа доставки Товара в Спецификации, поставка осуществляется до адреса, указанного в п. 7 Договора. В случае поставки товара Поставщиком до адреса  Покупателя, Поставщик обязуется предоставить транспортную накладную.</w:t>
      </w:r>
    </w:p>
    <w:p w14:paraId="01886FD1"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3.2. </w:t>
      </w:r>
      <w:r w:rsidR="00794BA9" w:rsidRPr="00794BA9">
        <w:rPr>
          <w:rFonts w:ascii="Times New Roman" w:eastAsia="Times New Roman" w:hAnsi="Times New Roman" w:cs="Times New Roman"/>
          <w:color w:val="000000"/>
          <w:lang w:eastAsia="ru-RU"/>
        </w:rPr>
        <w:t xml:space="preserve">Качество поставляемого по настоящему договору Товара должно соответствовать требованиям ГОСТ, ОСТ, ТУ, предъявляемым к данным видам продукции. </w:t>
      </w:r>
      <w:r w:rsidRPr="00883E93">
        <w:rPr>
          <w:rFonts w:ascii="Times New Roman" w:eastAsia="Times New Roman" w:hAnsi="Times New Roman" w:cs="Times New Roman"/>
          <w:color w:val="000000"/>
          <w:lang w:eastAsia="ru-RU"/>
        </w:rPr>
        <w:t>Приемка Товара по количеству и качеству осуществляется в соответствии с инструкциями Госарбитража СССР  № П-6 от 15.06.65 и № П-7 от 25.04.66.</w:t>
      </w:r>
    </w:p>
    <w:p w14:paraId="6A364F8F"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3.3. В случае поставки Товара ненадлежащего качества Покупатель уведомляет об этом Поставщика. Поставщик в данном случае обязуется заменить поставленный Товар Товаром надлежащего качества. Покупатель обязан обеспечить сохранность забракованного Товара.</w:t>
      </w:r>
      <w:r w:rsidR="00B932D7" w:rsidRPr="00B932D7">
        <w:t xml:space="preserve"> </w:t>
      </w:r>
      <w:r w:rsidR="00B932D7" w:rsidRPr="00B932D7">
        <w:rPr>
          <w:rFonts w:ascii="Times New Roman" w:eastAsia="Times New Roman" w:hAnsi="Times New Roman" w:cs="Times New Roman"/>
          <w:color w:val="000000"/>
          <w:lang w:eastAsia="ru-RU"/>
        </w:rPr>
        <w:t>Претензии по качеству могут быть предъявлены Поставщику в период гарантийного срока.</w:t>
      </w:r>
    </w:p>
    <w:p w14:paraId="4097085A"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3.4. Настоящим договором стороны установили, что приемка Поставщиком Товара, не прошедшего по качеству, осуществляется с предоставлением Покупателем акта с описанием причин в течение 10 дней, приведших к выбраковке Товара. При не составлении указанного акта со стороны Покупателя в указанный срок по причинам, не зависящим от Поставщика,  имеющийся забракованный Товар считается принятым Покупателем.</w:t>
      </w:r>
    </w:p>
    <w:p w14:paraId="7D283D1B"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lastRenderedPageBreak/>
        <w:t xml:space="preserve">       3.5. Право собственности на поставляемый Товар, а также риск случайной гибели или повреждения Товара переходит от Поставщика к Покупателю в момент передачи или отгрузки Товара со склада и подписания Сторонами отгрузочных документов.</w:t>
      </w:r>
    </w:p>
    <w:p w14:paraId="0BBD41E7"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3.6. Товар должен быть маркирован в соответствии с установленными для данного вида товаров стандартами и техническими условиями, а также иными требованиями, предъявляемыми к указанным товарам для реализации на территории РФ.       </w:t>
      </w:r>
    </w:p>
    <w:p w14:paraId="7695EF97"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3.7. Все документы представленные Поставщиком Покупателю должны быть на русском языке. Маркировка товара должна соответствовать требованиям законодательства Российской Федерации и содержать: наименование товара, наименование изготовителя, юридический адрес изготовителя, дату выпуска и гарантийный срок.</w:t>
      </w:r>
    </w:p>
    <w:p w14:paraId="7115684B"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3.8. Товар должен транспортироваться в соответствии с Правилами перевозок грузов, действующими на используемом Поставщиком виде транспорта. Поставщик обязуется осуществить поставку товара в упаковке, гарантирующей его полную сохранность от любых повреждений и порчи во время перевозки до склада. В случае если упаковка не обеспечит сохранность Товара Поставщик обязан произвести замену непригодного для дальнейшего использования товара, сроки согласовываются сторонами. </w:t>
      </w:r>
    </w:p>
    <w:p w14:paraId="5D4EE993"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3.9. При отгрузке Товара Поставщик обязуется направить Покупателю вместе с Товаром  следующие документы установленные законодательством РФ: </w:t>
      </w:r>
    </w:p>
    <w:p w14:paraId="37638EA2"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счет-фактура – оригинал, 1 (один) экземпляр;</w:t>
      </w:r>
    </w:p>
    <w:p w14:paraId="0163BBB7"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товарная накладная (формы ТОРГ-12) - оригиналы в 2 (Двух) экземплярах (один экземпляр после подписания Покупателем возвращается Поставщику);</w:t>
      </w:r>
    </w:p>
    <w:p w14:paraId="6A250D4E"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либо УПД;</w:t>
      </w:r>
    </w:p>
    <w:p w14:paraId="2A7C6186"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копию таможенной декларации, на которую в соответствии с законодательством Российской Федерации таможенным органом в установленном порядке нанесены отметки, подтверждающие выпуск Товара для внутреннего потребления;</w:t>
      </w:r>
    </w:p>
    <w:p w14:paraId="00B61E1C" w14:textId="77777777" w:rsid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технический паспорт</w:t>
      </w:r>
      <w:r w:rsidR="00794BA9">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инструкцию по эксплуатации и т.п.</w:t>
      </w:r>
    </w:p>
    <w:p w14:paraId="65ADD623" w14:textId="77777777" w:rsidR="00794BA9" w:rsidRPr="00883E93" w:rsidRDefault="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794BA9">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794BA9">
        <w:rPr>
          <w:rFonts w:ascii="Times New Roman" w:eastAsia="Times New Roman" w:hAnsi="Times New Roman" w:cs="Times New Roman"/>
          <w:color w:val="000000"/>
          <w:lang w:eastAsia="ru-RU"/>
        </w:rPr>
        <w:t>сертификат качества</w:t>
      </w:r>
      <w:r>
        <w:rPr>
          <w:rFonts w:ascii="Times New Roman" w:eastAsia="Times New Roman" w:hAnsi="Times New Roman" w:cs="Times New Roman"/>
          <w:color w:val="000000"/>
          <w:lang w:eastAsia="ru-RU"/>
        </w:rPr>
        <w:t xml:space="preserve"> или иной документ, подтверждающий его качество.</w:t>
      </w:r>
    </w:p>
    <w:p w14:paraId="58FCDEDF"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3.10. Гарантия на </w:t>
      </w:r>
      <w:r w:rsidR="00B63734">
        <w:rPr>
          <w:rFonts w:ascii="Times New Roman" w:eastAsia="Times New Roman" w:hAnsi="Times New Roman" w:cs="Times New Roman"/>
          <w:color w:val="000000"/>
          <w:lang w:eastAsia="ru-RU"/>
        </w:rPr>
        <w:t xml:space="preserve">товар </w:t>
      </w:r>
      <w:r w:rsidRPr="00883E93">
        <w:rPr>
          <w:rFonts w:ascii="Times New Roman" w:eastAsia="Times New Roman" w:hAnsi="Times New Roman" w:cs="Times New Roman"/>
          <w:color w:val="000000"/>
          <w:lang w:eastAsia="ru-RU"/>
        </w:rPr>
        <w:t xml:space="preserve"> распространяется на весь срок  его гарантийный срок</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 xml:space="preserve"> </w:t>
      </w:r>
      <w:r w:rsidR="00B63734">
        <w:rPr>
          <w:rFonts w:ascii="Times New Roman" w:eastAsia="Times New Roman" w:hAnsi="Times New Roman" w:cs="Times New Roman"/>
          <w:color w:val="000000"/>
          <w:lang w:eastAsia="ru-RU"/>
        </w:rPr>
        <w:t xml:space="preserve">который не может быть меньше срока завода изготовителя. </w:t>
      </w:r>
      <w:r w:rsidR="00B63734" w:rsidRPr="00B63734">
        <w:rPr>
          <w:rFonts w:ascii="Times New Roman" w:eastAsia="Times New Roman" w:hAnsi="Times New Roman" w:cs="Times New Roman"/>
          <w:color w:val="000000"/>
          <w:lang w:eastAsia="ru-RU"/>
        </w:rPr>
        <w:t>Гарантийный срок эксплуатации Товара исчисляется со дня подписания Сторонами отгрузочных документов.</w:t>
      </w:r>
    </w:p>
    <w:p w14:paraId="77FEF45D" w14:textId="77777777" w:rsidR="00883E93" w:rsidRPr="00883E93" w:rsidRDefault="0034672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3.11. </w:t>
      </w:r>
      <w:r w:rsidRPr="00346729">
        <w:rPr>
          <w:rFonts w:ascii="Times New Roman" w:eastAsia="Times New Roman" w:hAnsi="Times New Roman" w:cs="Times New Roman"/>
          <w:color w:val="000000"/>
          <w:lang w:eastAsia="ru-RU"/>
        </w:rPr>
        <w:t>В случае выявления недостатков в Товаре в период гарантийного срока, Поставщик обязан их устранить своими силами и за счет собственных средств по месту нахождения Товара или компенсировать Покупателю расходы по доставке/ремонту оборудования/запасных частей, подтвержденные Покупателем документально.</w:t>
      </w:r>
    </w:p>
    <w:p w14:paraId="0AF18E72"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3.12. В случае если недостатки Товара не были оговорены Продавцом, Покупатель, которому передан Товар ненадлежащего качества, вправе по своему выбору потребовать от Продавца:</w:t>
      </w:r>
    </w:p>
    <w:p w14:paraId="6FF26C39"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3.12.1. Соразмерного уменьшения покупной цены;</w:t>
      </w:r>
    </w:p>
    <w:p w14:paraId="7886BFEB" w14:textId="77777777" w:rsidR="00883E93" w:rsidRPr="00883E93" w:rsidRDefault="00883E93" w:rsidP="00883E93">
      <w:pPr>
        <w:tabs>
          <w:tab w:val="num" w:pos="1122"/>
          <w:tab w:val="num" w:pos="1496"/>
        </w:tabs>
        <w:spacing w:after="0" w:line="240" w:lineRule="auto"/>
        <w:jc w:val="both"/>
        <w:rPr>
          <w:del w:id="2" w:author="Dmitry Gryaznov" w:date="2023-12-07T13:13:00Z"/>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w:t>
      </w:r>
      <w:del w:id="3" w:author="Dmitry Gryaznov" w:date="2023-12-07T13:13:00Z">
        <w:r w:rsidRPr="00883E93">
          <w:rPr>
            <w:rFonts w:ascii="Times New Roman" w:eastAsia="Times New Roman" w:hAnsi="Times New Roman" w:cs="Times New Roman"/>
            <w:color w:val="000000"/>
            <w:lang w:eastAsia="ru-RU"/>
          </w:rPr>
          <w:delText>12.2. Безвозмездного устранения недостатков Товара в разумный срок;</w:delText>
        </w:r>
      </w:del>
    </w:p>
    <w:p w14:paraId="647D95A0" w14:textId="77777777" w:rsidR="00883E93" w:rsidRPr="00883E93" w:rsidRDefault="00883E93" w:rsidP="00883E93">
      <w:pPr>
        <w:tabs>
          <w:tab w:val="num" w:pos="1122"/>
          <w:tab w:val="num" w:pos="1496"/>
        </w:tabs>
        <w:spacing w:after="0" w:line="240" w:lineRule="auto"/>
        <w:jc w:val="both"/>
        <w:rPr>
          <w:del w:id="4" w:author="Dmitry Gryaznov" w:date="2023-12-07T13:13:00Z"/>
          <w:rFonts w:ascii="Times New Roman" w:eastAsia="Times New Roman" w:hAnsi="Times New Roman" w:cs="Times New Roman"/>
          <w:color w:val="000000"/>
          <w:lang w:eastAsia="ru-RU"/>
        </w:rPr>
      </w:pPr>
      <w:del w:id="5" w:author="Dmitry Gryaznov" w:date="2023-12-07T13:13:00Z">
        <w:r w:rsidRPr="00883E93">
          <w:rPr>
            <w:rFonts w:ascii="Times New Roman" w:eastAsia="Times New Roman" w:hAnsi="Times New Roman" w:cs="Times New Roman"/>
            <w:color w:val="000000"/>
            <w:lang w:eastAsia="ru-RU"/>
          </w:rPr>
          <w:delText xml:space="preserve">       3.12.3. Возмещения своих расходов на устранение недостатков Товара. </w:delText>
        </w:r>
      </w:del>
    </w:p>
    <w:p w14:paraId="1106FA26" w14:textId="40E213AF"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del w:id="6" w:author="Dmitry Gryaznov" w:date="2023-12-07T13:13:00Z">
        <w:r w:rsidRPr="00883E93">
          <w:rPr>
            <w:rFonts w:ascii="Times New Roman" w:eastAsia="Times New Roman" w:hAnsi="Times New Roman" w:cs="Times New Roman"/>
            <w:color w:val="000000"/>
            <w:lang w:eastAsia="ru-RU"/>
          </w:rPr>
          <w:delText xml:space="preserve">       3.</w:delText>
        </w:r>
      </w:del>
      <w:r w:rsidRPr="00883E93">
        <w:rPr>
          <w:rFonts w:ascii="Times New Roman" w:eastAsia="Times New Roman" w:hAnsi="Times New Roman" w:cs="Times New Roman"/>
          <w:color w:val="000000"/>
          <w:lang w:eastAsia="ru-RU"/>
        </w:rPr>
        <w:t>13. В случае существенного нарушения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неоднократно, проявляются вновь после их устранения, и других подобных недостатков), Покупатель вправе по своему выбору:</w:t>
      </w:r>
    </w:p>
    <w:p w14:paraId="53B74285"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3.13.1. Отказаться от исполнения Договора и потребовать возврата уплаченной за Товар денежной суммы;</w:t>
      </w:r>
    </w:p>
    <w:p w14:paraId="387FC36E"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3.13.2. Потребовать замены Товара ненадлежащего качества Товаром, соответствующим настоящему Договору.</w:t>
      </w:r>
    </w:p>
    <w:p w14:paraId="18792802"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3.14. В случае, если в течение гарантийного срока Товар станет непригодным  к дальнейшей эксплуатации Поставщик обязан произвести замену непригодного  к использованию Товара (его комплектующих)  не позднее 30 (тридцати) календарных дней с даты получения письменного уведомления Покупателя. В случае неисполнения Поставщиком обязательств Покупатель вправе потребовать возврата уплаченного  за Товар денежной суммы.</w:t>
      </w:r>
    </w:p>
    <w:p w14:paraId="7B008E6B"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3.15. На отремонтированный или заменённый Товар устанавливается гарантийный срок согласно настоящему Договору со дня получения Покупателем такого отремонтированного или заменённого Товара</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В случае устранения дефектов Товара в течение гарантийного срока, этот срок продлевается на время, в течение которого Товар</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 xml:space="preserve">не мог использоваться по назначению из-за обнаруженных в ней дефектов.  При замене Товара в целом гарантийный срок исчисляется заново со дня замены. </w:t>
      </w:r>
    </w:p>
    <w:p w14:paraId="5F6499D4" w14:textId="77777777" w:rsidR="004448C1" w:rsidRPr="004448C1" w:rsidRDefault="004448C1" w:rsidP="004448C1">
      <w:pPr>
        <w:tabs>
          <w:tab w:val="num" w:pos="1122"/>
          <w:tab w:val="num" w:pos="1496"/>
        </w:tabs>
        <w:spacing w:after="0" w:line="240" w:lineRule="auto"/>
        <w:jc w:val="both"/>
        <w:rPr>
          <w:rFonts w:ascii="Times New Roman" w:eastAsia="Times New Roman" w:hAnsi="Times New Roman" w:cs="Times New Roman"/>
          <w:color w:val="000000"/>
          <w:lang w:eastAsia="ru-RU"/>
        </w:rPr>
      </w:pPr>
    </w:p>
    <w:p w14:paraId="316E36B4" w14:textId="77777777" w:rsidR="004448C1" w:rsidRPr="004448C1" w:rsidRDefault="004448C1" w:rsidP="004448C1">
      <w:pPr>
        <w:spacing w:after="0" w:line="240" w:lineRule="auto"/>
        <w:jc w:val="center"/>
        <w:rPr>
          <w:rFonts w:ascii="Times New Roman" w:eastAsia="Calibri" w:hAnsi="Times New Roman" w:cs="Times New Roman"/>
          <w:b/>
          <w:color w:val="000000"/>
          <w:u w:val="single"/>
        </w:rPr>
      </w:pPr>
      <w:r w:rsidRPr="004448C1">
        <w:rPr>
          <w:rFonts w:ascii="Times New Roman" w:eastAsia="Calibri" w:hAnsi="Times New Roman" w:cs="Times New Roman"/>
          <w:b/>
          <w:color w:val="000000"/>
          <w:u w:val="single"/>
        </w:rPr>
        <w:t>4. Обязанности</w:t>
      </w:r>
      <w:r w:rsidR="00094035">
        <w:rPr>
          <w:rFonts w:ascii="Times New Roman" w:eastAsia="Calibri" w:hAnsi="Times New Roman" w:cs="Times New Roman"/>
          <w:b/>
          <w:color w:val="000000"/>
          <w:u w:val="single"/>
        </w:rPr>
        <w:t>,</w:t>
      </w:r>
      <w:r w:rsidRPr="004448C1">
        <w:rPr>
          <w:rFonts w:ascii="Times New Roman" w:eastAsia="Calibri" w:hAnsi="Times New Roman" w:cs="Times New Roman"/>
          <w:b/>
          <w:color w:val="000000"/>
          <w:u w:val="single"/>
        </w:rPr>
        <w:t xml:space="preserve"> ответственность</w:t>
      </w:r>
      <w:r w:rsidR="00094035">
        <w:rPr>
          <w:rFonts w:ascii="Times New Roman" w:eastAsia="Calibri" w:hAnsi="Times New Roman" w:cs="Times New Roman"/>
          <w:b/>
          <w:color w:val="000000"/>
          <w:u w:val="single"/>
        </w:rPr>
        <w:t xml:space="preserve"> и гарантии</w:t>
      </w:r>
      <w:r w:rsidRPr="004448C1">
        <w:rPr>
          <w:rFonts w:ascii="Times New Roman" w:eastAsia="Calibri" w:hAnsi="Times New Roman" w:cs="Times New Roman"/>
          <w:b/>
          <w:color w:val="000000"/>
          <w:u w:val="single"/>
        </w:rPr>
        <w:t xml:space="preserve"> Сторон.</w:t>
      </w:r>
    </w:p>
    <w:p w14:paraId="6C356550" w14:textId="77777777" w:rsidR="004448C1" w:rsidRPr="00094035" w:rsidRDefault="004448C1" w:rsidP="00094035">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w:t>
      </w:r>
      <w:r w:rsidRPr="00094035">
        <w:rPr>
          <w:rFonts w:ascii="Times New Roman" w:eastAsia="Times New Roman" w:hAnsi="Times New Roman" w:cs="Times New Roman"/>
          <w:color w:val="000000"/>
          <w:spacing w:val="-4"/>
          <w:lang w:eastAsia="ar-SA"/>
        </w:rPr>
        <w:t>4.1.</w:t>
      </w:r>
      <w:r w:rsidRPr="00094035">
        <w:rPr>
          <w:rFonts w:ascii="Times New Roman" w:eastAsia="Times New Roman" w:hAnsi="Times New Roman" w:cs="Times New Roman"/>
          <w:color w:val="000000"/>
          <w:lang w:eastAsia="ar-SA"/>
        </w:rPr>
        <w:t xml:space="preserve"> В случае если Покупатель получил Товар, но не исполнил обязанность по его оплате в </w:t>
      </w:r>
      <w:r w:rsidRPr="00094035">
        <w:rPr>
          <w:rFonts w:ascii="Times New Roman" w:eastAsia="Times New Roman" w:hAnsi="Times New Roman" w:cs="Times New Roman"/>
          <w:color w:val="000000"/>
          <w:lang w:eastAsia="ar-SA"/>
        </w:rPr>
        <w:lastRenderedPageBreak/>
        <w:t>установленные Договором сроки, Поставщик вправе требовать от Покупателя оплаты поставленного Товара с начислением пени в размере 0,1% от суммы долга за каждый день просрочки платежа, но не более 10% от стоимости неоплаченного Товара.</w:t>
      </w:r>
    </w:p>
    <w:p w14:paraId="577CAAAB" w14:textId="77777777" w:rsidR="004448C1" w:rsidRPr="00094035" w:rsidRDefault="004448C1" w:rsidP="00094035">
      <w:pPr>
        <w:widowControl w:val="0"/>
        <w:suppressAutoHyphens/>
        <w:spacing w:after="0" w:line="240" w:lineRule="auto"/>
        <w:jc w:val="both"/>
        <w:rPr>
          <w:rFonts w:ascii="Times New Roman" w:eastAsia="Times New Roman" w:hAnsi="Times New Roman" w:cs="Times New Roman"/>
          <w:bCs/>
          <w:color w:val="000000"/>
          <w:lang w:eastAsia="ar-SA"/>
        </w:rPr>
      </w:pPr>
      <w:r w:rsidRPr="00094035">
        <w:rPr>
          <w:rFonts w:ascii="Times New Roman" w:eastAsia="Times New Roman" w:hAnsi="Times New Roman" w:cs="Times New Roman"/>
          <w:bCs/>
          <w:color w:val="000000"/>
          <w:lang w:eastAsia="ar-SA"/>
        </w:rPr>
        <w:t xml:space="preserve">      4.2. За нарушение сроков поставки Товара</w:t>
      </w:r>
      <w:r w:rsidRPr="00094035">
        <w:rPr>
          <w:rFonts w:ascii="Times New Roman" w:eastAsia="Times New Roman" w:hAnsi="Times New Roman" w:cs="Times New Roman"/>
          <w:color w:val="000000"/>
          <w:lang w:eastAsia="ar-SA"/>
        </w:rPr>
        <w:t xml:space="preserve"> </w:t>
      </w:r>
      <w:r w:rsidRPr="00094035">
        <w:rPr>
          <w:rFonts w:ascii="Times New Roman" w:eastAsia="Times New Roman" w:hAnsi="Times New Roman" w:cs="Times New Roman"/>
          <w:bCs/>
          <w:color w:val="000000"/>
          <w:lang w:eastAsia="ar-SA"/>
        </w:rPr>
        <w:t>Покупатель вправе требовать с Поставщика уплаты неустойки (пени) в размере 0,1% ,но</w:t>
      </w:r>
      <w:r w:rsidRPr="00094035">
        <w:rPr>
          <w:rFonts w:ascii="Times New Roman" w:eastAsia="Times New Roman" w:hAnsi="Times New Roman" w:cs="Times New Roman"/>
          <w:color w:val="000000"/>
          <w:lang w:eastAsia="ar-SA"/>
        </w:rPr>
        <w:t xml:space="preserve">  не более 10% </w:t>
      </w:r>
      <w:r w:rsidRPr="00094035">
        <w:rPr>
          <w:rFonts w:ascii="Times New Roman" w:eastAsia="Times New Roman" w:hAnsi="Times New Roman" w:cs="Times New Roman"/>
          <w:bCs/>
          <w:color w:val="000000"/>
          <w:lang w:eastAsia="ar-SA"/>
        </w:rPr>
        <w:t>от стоимости непоставленного в срок Товара за каждый календарный день просрочки.</w:t>
      </w:r>
    </w:p>
    <w:p w14:paraId="64AC3EA8" w14:textId="77777777" w:rsidR="004448C1" w:rsidRPr="00094035" w:rsidRDefault="004448C1" w:rsidP="00094035">
      <w:pPr>
        <w:spacing w:after="0" w:line="240" w:lineRule="auto"/>
        <w:jc w:val="both"/>
        <w:rPr>
          <w:rFonts w:ascii="Times New Roman" w:eastAsia="Times New Roman" w:hAnsi="Times New Roman" w:cs="Times New Roman"/>
          <w:color w:val="000000"/>
          <w:lang w:eastAsia="ru-RU"/>
        </w:rPr>
      </w:pPr>
      <w:r w:rsidRPr="00094035">
        <w:rPr>
          <w:rFonts w:ascii="Times New Roman" w:eastAsia="Times New Roman" w:hAnsi="Times New Roman" w:cs="Times New Roman"/>
          <w:color w:val="000000"/>
          <w:lang w:eastAsia="ru-RU"/>
        </w:rPr>
        <w:t xml:space="preserve">      4.3.  Уплата неустойки не освобождает Стороны от исполнения своих обязательств.</w:t>
      </w:r>
    </w:p>
    <w:p w14:paraId="71CDBB9B" w14:textId="77777777" w:rsidR="00D534FF" w:rsidRDefault="004448C1" w:rsidP="00D534FF">
      <w:pPr>
        <w:spacing w:after="0" w:line="240" w:lineRule="auto"/>
        <w:jc w:val="both"/>
        <w:rPr>
          <w:rFonts w:ascii="Times New Roman" w:eastAsia="Arial Unicode MS" w:hAnsi="Times New Roman" w:cs="Times New Roman"/>
          <w:color w:val="000000"/>
          <w:u w:color="000000"/>
          <w:bdr w:val="nil"/>
          <w:lang w:eastAsia="ru-RU"/>
        </w:rPr>
      </w:pPr>
      <w:r w:rsidRPr="00094035">
        <w:rPr>
          <w:rFonts w:ascii="Times New Roman" w:eastAsia="Calibri" w:hAnsi="Times New Roman" w:cs="Times New Roman"/>
          <w:bCs/>
          <w:color w:val="000000"/>
        </w:rPr>
        <w:t xml:space="preserve">      4.4. </w:t>
      </w:r>
      <w:r w:rsidR="00094035" w:rsidRPr="00094035">
        <w:rPr>
          <w:rFonts w:ascii="Times New Roman" w:eastAsia="Arial Unicode MS" w:hAnsi="Times New Roman" w:cs="Times New Roman"/>
          <w:color w:val="000000"/>
          <w:u w:color="000000"/>
          <w:bdr w:val="nil"/>
          <w:lang w:eastAsia="ru-RU"/>
        </w:rPr>
        <w:t>Поставщик гарантирует, что: зарегистрирован в ЕГРЮЛ надлежащим образом; его исполнительный орган находится и осуществляет функции управления по месту регистрации юридического лица, и в нем нет дисквалифицированных лиц; располагает персоналом, имуществом и материальными ресурсами, необходимыми для выполнения своих обязательств по договору, а в случае привлечения соисполнителей принимает все меры должной осмотрительности, чтобы соисполнители соответствовали данному требованию; располагает лицензиями, необходимыми для осуществления деятельности и исполнения обязательств, по договору, если осуществляемая по договору деятельность является лицензируемой; является членом саморегулируемой организации, если осуществляемая по договору деятельность требует членства в саморегулируемой организации; ведет бухгалтерский учет и составляет бухгалтерскую отчетность в соответствии с законодательством Российской Федерации и нормативными правовыми актами по бухгалтерскому учету, представляет годовую бухгалтерскую отчетность в налоговый орган; ведет налоговый учет и составляет налоговую отчетность в соответствии с законодательством Российской Федерации, субъектов Российской Федерации и нормативными правовыми актами органов местного самоуправления, своевременно и в полном объеме представляет налоговую отчетность в налоговые органы; не допускает искажения сведений о фактах хозяйственной жизни (совокупности таких фактов) и объектах налогообложения в первичных документах, бухгалтерском и налоговом учете, в бухгалтерской и налоговой отчетности, а также не отражает в бухгалтерском и налоговом учете, в бухгалтерской и налоговой отчетности факты хозяйственной жизни выборочно, игнорируя те из них, которые непосредственно не связаны с получением налоговой выгоды; своевременно и в полном объеме уплачивает налоги, сборы и страховые взносы; отражает в налоговой отчетности по НДС все суммы НДС, предъявленные Покупателю; лица, подписывающие от его имени первичные документы и счета-фактуры, имеют на это все необходимые полномочия и доверенности.</w:t>
      </w:r>
    </w:p>
    <w:p w14:paraId="3C1A0461" w14:textId="77777777" w:rsidR="00094035" w:rsidRPr="00094035" w:rsidRDefault="00AB242B" w:rsidP="00094035">
      <w:pPr>
        <w:spacing w:after="0" w:line="240" w:lineRule="auto"/>
        <w:jc w:val="both"/>
        <w:rPr>
          <w:del w:id="7" w:author="Dmitry Gryaznov" w:date="2023-12-07T13:13:00Z"/>
          <w:rFonts w:ascii="Times New Roman" w:eastAsia="Arial Unicode MS" w:hAnsi="Times New Roman" w:cs="Times New Roman"/>
          <w:color w:val="000000"/>
          <w:u w:color="000000"/>
          <w:bdr w:val="nil"/>
          <w:lang w:eastAsia="ru-RU"/>
        </w:rPr>
      </w:pPr>
      <w:del w:id="8" w:author="Dmitry Gryaznov" w:date="2023-12-07T13:13:00Z">
        <w:r>
          <w:rPr>
            <w:rFonts w:ascii="Times New Roman" w:eastAsia="Calibri" w:hAnsi="Times New Roman" w:cs="Times New Roman"/>
            <w:color w:val="000000"/>
          </w:rPr>
          <w:delText xml:space="preserve">      </w:delText>
        </w:r>
        <w:r w:rsidR="00A222EA" w:rsidRPr="00094035">
          <w:rPr>
            <w:rFonts w:ascii="Times New Roman" w:eastAsia="Calibri" w:hAnsi="Times New Roman" w:cs="Times New Roman"/>
            <w:color w:val="000000"/>
          </w:rPr>
          <w:delText>4.5.</w:delText>
        </w:r>
        <w:r w:rsidR="00094035" w:rsidRPr="00094035">
          <w:rPr>
            <w:rFonts w:ascii="Times New Roman" w:eastAsia="Calibri" w:hAnsi="Times New Roman" w:cs="Times New Roman"/>
            <w:color w:val="000000"/>
          </w:rPr>
          <w:delText xml:space="preserve"> </w:delText>
        </w:r>
        <w:r w:rsidR="00094035" w:rsidRPr="00094035">
          <w:rPr>
            <w:rFonts w:ascii="Times New Roman" w:eastAsia="Arial Unicode MS" w:hAnsi="Times New Roman" w:cs="Times New Roman"/>
            <w:color w:val="000000"/>
            <w:u w:color="000000"/>
            <w:bdr w:val="nil"/>
            <w:lang w:eastAsia="ru-RU"/>
          </w:rPr>
          <w:delText>Поставщик обязуется по первому требованию Покупателя или налоговых органов, в том числе в случае встречной налоговой проверки, предоставить надлежащим образом заверенные копии документов относящихся к исполнению условий данного договора, и подтверждающих гарантии и заверения, указанные в договоре, в срок, не превышающий 10 рабочих дней с момента получения соответствующего запроса от Покупателя или налогового органа.</w:delText>
        </w:r>
      </w:del>
    </w:p>
    <w:p w14:paraId="4D26D4FB" w14:textId="77777777" w:rsidR="00094035" w:rsidRPr="00094035" w:rsidRDefault="00AB242B" w:rsidP="00094035">
      <w:pPr>
        <w:pStyle w:val="a7"/>
        <w:jc w:val="both"/>
        <w:rPr>
          <w:del w:id="9" w:author="Dmitry Gryaznov" w:date="2023-12-07T13:13:00Z"/>
          <w:rFonts w:ascii="Times New Roman" w:eastAsia="Arial Unicode MS" w:hAnsi="Times New Roman" w:cs="Times New Roman"/>
          <w:color w:val="000000"/>
          <w:u w:color="000000"/>
          <w:bdr w:val="nil"/>
          <w:lang w:eastAsia="ru-RU"/>
        </w:rPr>
      </w:pPr>
      <w:del w:id="10" w:author="Dmitry Gryaznov" w:date="2023-12-07T13:13:00Z">
        <w:r>
          <w:rPr>
            <w:rFonts w:ascii="Times New Roman" w:eastAsia="Arial Unicode MS" w:hAnsi="Times New Roman" w:cs="Times New Roman"/>
            <w:color w:val="000000"/>
            <w:u w:color="000000"/>
            <w:bdr w:val="nil"/>
            <w:lang w:eastAsia="ru-RU"/>
          </w:rPr>
          <w:delText xml:space="preserve">      </w:delText>
        </w:r>
        <w:r w:rsidR="00094035" w:rsidRPr="00094035">
          <w:rPr>
            <w:rFonts w:ascii="Times New Roman" w:eastAsia="Arial Unicode MS" w:hAnsi="Times New Roman" w:cs="Times New Roman"/>
            <w:color w:val="000000"/>
            <w:u w:color="000000"/>
            <w:bdr w:val="nil"/>
            <w:lang w:eastAsia="ru-RU"/>
          </w:rPr>
          <w:delText xml:space="preserve">4.6. Если Поставщик нарушит гарантии (любую одну, несколько или все вместе), указанные в пункте </w:delText>
        </w:r>
        <w:r w:rsidR="00E655DE">
          <w:rPr>
            <w:rFonts w:ascii="Times New Roman" w:eastAsia="Arial Unicode MS" w:hAnsi="Times New Roman" w:cs="Times New Roman"/>
            <w:color w:val="000000"/>
            <w:u w:color="000000"/>
            <w:bdr w:val="nil"/>
            <w:lang w:eastAsia="ru-RU"/>
          </w:rPr>
          <w:delText>4</w:delText>
        </w:r>
        <w:r w:rsidR="00094035" w:rsidRPr="00094035">
          <w:rPr>
            <w:rFonts w:ascii="Times New Roman" w:eastAsia="Arial Unicode MS" w:hAnsi="Times New Roman" w:cs="Times New Roman"/>
            <w:color w:val="000000"/>
            <w:u w:color="000000"/>
            <w:bdr w:val="nil"/>
            <w:lang w:eastAsia="ru-RU"/>
          </w:rPr>
          <w:delText>.</w:delText>
        </w:r>
        <w:r>
          <w:rPr>
            <w:rFonts w:ascii="Times New Roman" w:eastAsia="Arial Unicode MS" w:hAnsi="Times New Roman" w:cs="Times New Roman"/>
            <w:color w:val="000000"/>
            <w:u w:color="000000"/>
            <w:bdr w:val="nil"/>
            <w:lang w:eastAsia="ru-RU"/>
          </w:rPr>
          <w:delText>4</w:delText>
        </w:r>
        <w:r w:rsidR="00094035" w:rsidRPr="00094035">
          <w:rPr>
            <w:rFonts w:ascii="Times New Roman" w:eastAsia="Arial Unicode MS" w:hAnsi="Times New Roman" w:cs="Times New Roman"/>
            <w:color w:val="000000"/>
            <w:u w:color="000000"/>
            <w:bdr w:val="nil"/>
            <w:lang w:eastAsia="ru-RU"/>
          </w:rPr>
          <w:delText xml:space="preserve"> настоящего Договора, и это повлечет:</w:delText>
        </w:r>
      </w:del>
    </w:p>
    <w:p w14:paraId="65C56F8E" w14:textId="77777777" w:rsidR="00094035" w:rsidRPr="00094035" w:rsidRDefault="00094035" w:rsidP="00094035">
      <w:pPr>
        <w:spacing w:after="0" w:line="240" w:lineRule="auto"/>
        <w:jc w:val="both"/>
        <w:rPr>
          <w:del w:id="11" w:author="Dmitry Gryaznov" w:date="2023-12-07T13:13:00Z"/>
          <w:rFonts w:ascii="Times New Roman" w:eastAsia="Calibri" w:hAnsi="Times New Roman" w:cs="Times New Roman"/>
          <w:color w:val="000000"/>
        </w:rPr>
      </w:pPr>
      <w:del w:id="12" w:author="Dmitry Gryaznov" w:date="2023-12-07T13:13:00Z">
        <w:r w:rsidRPr="00094035">
          <w:rPr>
            <w:rFonts w:ascii="Times New Roman" w:eastAsia="Arial Unicode MS" w:hAnsi="Times New Roman" w:cs="Times New Roman"/>
            <w:color w:val="000000"/>
            <w:u w:color="000000"/>
            <w:bdr w:val="nil"/>
            <w:lang w:eastAsia="ru-RU"/>
          </w:rPr>
          <w:delText>предъявление налоговыми органами требований к Покупателю об уплате налогов, сборов, страховых взносов, штрафов, пеней, отказ в возможности принять расходы для целей налогообложения прибыли или включить НДС в состав налоговых вычетов и (или) предъявление третьими лицами, купившими у Покупателя товары (работы, услуги), имущественные права, являющиеся предметом настоящего договора, требований к Покупателю о возмещении убытков в виде начисленных по решению налогового органа налогов, сборов, страховых взносов, пеней, штрафов, а также возникших из-за отказа в возможности признать расходы для целей налогообложения прибыли или включить НДС в состав налоговых вычетов, то Поставщик</w:delText>
        </w:r>
        <w:r w:rsidRPr="00094035">
          <w:rPr>
            <w:rFonts w:ascii="Times New Roman" w:eastAsia="Arial Unicode MS" w:hAnsi="Times New Roman" w:cs="Times New Roman"/>
            <w:bCs/>
            <w:iCs/>
            <w:color w:val="000000"/>
            <w:u w:color="000000"/>
            <w:bdr w:val="nil"/>
            <w:lang w:eastAsia="ru-RU"/>
          </w:rPr>
          <w:delText xml:space="preserve"> </w:delText>
        </w:r>
        <w:r w:rsidRPr="00094035">
          <w:rPr>
            <w:rFonts w:ascii="Times New Roman" w:eastAsia="Arial Unicode MS" w:hAnsi="Times New Roman" w:cs="Times New Roman"/>
            <w:color w:val="000000"/>
            <w:u w:color="000000"/>
            <w:bdr w:val="nil"/>
            <w:lang w:eastAsia="ru-RU"/>
          </w:rPr>
          <w:delText>обязуется возместить Покупателю убытки, которые последний понес вследствие таких нарушений.</w:delText>
        </w:r>
      </w:del>
    </w:p>
    <w:p w14:paraId="593EF9B1" w14:textId="62559AA3" w:rsidR="00D534FF" w:rsidRPr="00D534FF" w:rsidRDefault="00AB242B" w:rsidP="00D534FF">
      <w:pPr>
        <w:spacing w:after="0" w:line="240" w:lineRule="auto"/>
        <w:ind w:firstLine="364"/>
        <w:jc w:val="both"/>
        <w:rPr>
          <w:ins w:id="13" w:author="Dmitry Gryaznov" w:date="2023-12-07T13:13:00Z"/>
          <w:rFonts w:ascii="Times New Roman" w:eastAsia="Arial Unicode MS" w:hAnsi="Times New Roman" w:cs="Times New Roman"/>
          <w:color w:val="000000"/>
          <w:u w:color="000000"/>
          <w:bdr w:val="nil"/>
          <w:lang w:eastAsia="ru-RU"/>
        </w:rPr>
      </w:pPr>
      <w:del w:id="14" w:author="Dmitry Gryaznov" w:date="2023-12-07T13:13:00Z">
        <w:r>
          <w:rPr>
            <w:rFonts w:ascii="Times New Roman" w:eastAsia="Calibri" w:hAnsi="Times New Roman" w:cs="Times New Roman"/>
            <w:color w:val="000000"/>
          </w:rPr>
          <w:delText xml:space="preserve">      </w:delText>
        </w:r>
        <w:r w:rsidR="00094035" w:rsidRPr="00094035">
          <w:rPr>
            <w:rFonts w:ascii="Times New Roman" w:eastAsia="Calibri" w:hAnsi="Times New Roman" w:cs="Times New Roman"/>
            <w:color w:val="000000"/>
          </w:rPr>
          <w:delText xml:space="preserve">4.7. </w:delText>
        </w:r>
        <w:r w:rsidR="00A222EA" w:rsidRPr="00094035">
          <w:rPr>
            <w:rFonts w:ascii="Times New Roman" w:eastAsia="Calibri" w:hAnsi="Times New Roman" w:cs="Times New Roman"/>
            <w:color w:val="000000"/>
          </w:rPr>
          <w:delText>Стороны не реже чем один раз в квартал производят сверку взаиморасчётов на основании платёжных и отгрузочных документов, результаты которой оформляются Актом сверки. Сторона, получившая Акт сверки, обязана рассмотреть его, оформить надлежащим образом и один экземпляр в трёхдневный срок с момента его получения возвратить Стороне, предоставившей Акт для сверки. Спорные вопросы по данным Акта сверки подлежат урегулированию Сторонами в течение 2 (Двух) рабочих дней с момента получения этого Акта.</w:delText>
        </w:r>
      </w:del>
      <w:ins w:id="15" w:author="Dmitry Gryaznov" w:date="2023-12-07T13:13:00Z">
        <w:r w:rsidR="00D534FF">
          <w:rPr>
            <w:rFonts w:ascii="Times New Roman" w:eastAsia="Times New Roman" w:hAnsi="Times New Roman" w:cs="Times New Roman"/>
            <w:color w:val="000000"/>
            <w:lang w:eastAsia="ru-RU"/>
          </w:rPr>
          <w:t>3.1.1.</w:t>
        </w:r>
        <w:r w:rsidR="00D534FF" w:rsidRPr="00794BA9">
          <w:rPr>
            <w:rFonts w:ascii="Times New Roman" w:eastAsia="Times New Roman" w:hAnsi="Times New Roman" w:cs="Times New Roman"/>
            <w:color w:val="000000"/>
            <w:lang w:eastAsia="ru-RU"/>
          </w:rPr>
          <w:tab/>
          <w:t>Поставщик обязан уведомить Покупателя о готовности Товара к отгрузке, а Покупатель обязан подтвердить готовность его получения. Допускается обмен сообщениями посредством электронной почты или факсимильной связи.</w:t>
        </w:r>
        <w:r w:rsidR="00D534FF" w:rsidRPr="00794BA9">
          <w:t xml:space="preserve"> </w:t>
        </w:r>
      </w:ins>
    </w:p>
    <w:p w14:paraId="5FFDE71F" w14:textId="77777777" w:rsidR="00D534FF" w:rsidRDefault="00D534FF" w:rsidP="00D534FF">
      <w:pPr>
        <w:tabs>
          <w:tab w:val="num" w:pos="1122"/>
          <w:tab w:val="num" w:pos="1496"/>
        </w:tabs>
        <w:spacing w:after="0" w:line="240" w:lineRule="auto"/>
        <w:jc w:val="both"/>
        <w:rPr>
          <w:ins w:id="16" w:author="Dmitry Gryaznov" w:date="2023-12-07T13:13:00Z"/>
          <w:rFonts w:ascii="Times New Roman" w:eastAsia="Times New Roman" w:hAnsi="Times New Roman" w:cs="Times New Roman"/>
          <w:color w:val="000000"/>
          <w:lang w:eastAsia="ru-RU"/>
        </w:rPr>
      </w:pPr>
      <w:ins w:id="17" w:author="Dmitry Gryaznov" w:date="2023-12-07T13:13:00Z">
        <w:r>
          <w:rPr>
            <w:rFonts w:ascii="Times New Roman" w:eastAsia="Times New Roman" w:hAnsi="Times New Roman" w:cs="Times New Roman"/>
            <w:color w:val="000000"/>
            <w:lang w:eastAsia="ru-RU"/>
          </w:rPr>
          <w:t xml:space="preserve">       3.1.2. </w:t>
        </w:r>
        <w:r w:rsidRPr="00A506E5">
          <w:rPr>
            <w:rFonts w:ascii="Times New Roman" w:eastAsia="Times New Roman" w:hAnsi="Times New Roman" w:cs="Times New Roman"/>
            <w:color w:val="000000"/>
            <w:lang w:eastAsia="ru-RU"/>
          </w:rPr>
          <w:t>Способ доставки Товара согласуется Сторонами в Спецификации</w:t>
        </w:r>
        <w:r>
          <w:rPr>
            <w:rFonts w:ascii="Times New Roman" w:eastAsia="Times New Roman" w:hAnsi="Times New Roman" w:cs="Times New Roman"/>
            <w:color w:val="000000"/>
            <w:lang w:eastAsia="ru-RU"/>
          </w:rPr>
          <w:t xml:space="preserve"> и по почте</w:t>
        </w:r>
        <w:r w:rsidRPr="00A506E5">
          <w:rPr>
            <w:rFonts w:ascii="Times New Roman" w:eastAsia="Times New Roman" w:hAnsi="Times New Roman" w:cs="Times New Roman"/>
            <w:color w:val="000000"/>
            <w:lang w:eastAsia="ru-RU"/>
          </w:rPr>
          <w:t>. В случае несогласования способа доставки Товара в Спецификации, поставка осуществляется до адреса, указанного в п. 7 Договора. В случае поставки товара Поставщиком до адреса  Покупателя, Поставщик обязуется предоставить транспортную накладную.</w:t>
        </w:r>
      </w:ins>
    </w:p>
    <w:p w14:paraId="2A9878B7" w14:textId="77777777" w:rsidR="00D534FF" w:rsidRPr="00883E93" w:rsidRDefault="00D534FF" w:rsidP="00D534FF">
      <w:pPr>
        <w:tabs>
          <w:tab w:val="num" w:pos="1122"/>
          <w:tab w:val="num" w:pos="1496"/>
        </w:tabs>
        <w:spacing w:after="0" w:line="240" w:lineRule="auto"/>
        <w:jc w:val="both"/>
        <w:rPr>
          <w:ins w:id="18" w:author="Dmitry Gryaznov" w:date="2023-12-07T13:13:00Z"/>
          <w:rFonts w:ascii="Times New Roman" w:eastAsia="Times New Roman" w:hAnsi="Times New Roman" w:cs="Times New Roman"/>
          <w:color w:val="000000"/>
          <w:lang w:eastAsia="ru-RU"/>
        </w:rPr>
      </w:pPr>
      <w:ins w:id="19" w:author="Dmitry Gryaznov" w:date="2023-12-07T13:13:00Z">
        <w:r w:rsidRPr="00883E93">
          <w:rPr>
            <w:rFonts w:ascii="Times New Roman" w:eastAsia="Times New Roman" w:hAnsi="Times New Roman" w:cs="Times New Roman"/>
            <w:color w:val="000000"/>
            <w:lang w:eastAsia="ru-RU"/>
          </w:rPr>
          <w:t xml:space="preserve">      3.2. </w:t>
        </w:r>
        <w:r w:rsidRPr="00794BA9">
          <w:rPr>
            <w:rFonts w:ascii="Times New Roman" w:eastAsia="Times New Roman" w:hAnsi="Times New Roman" w:cs="Times New Roman"/>
            <w:color w:val="000000"/>
            <w:lang w:eastAsia="ru-RU"/>
          </w:rPr>
          <w:t xml:space="preserve">Качество поставляемого по настоящему договору Товара должно соответствовать требованиям ГОСТ, ОСТ, ТУ, предъявляемым к данным видам продукции. </w:t>
        </w:r>
        <w:r w:rsidRPr="00883E93">
          <w:rPr>
            <w:rFonts w:ascii="Times New Roman" w:eastAsia="Times New Roman" w:hAnsi="Times New Roman" w:cs="Times New Roman"/>
            <w:color w:val="000000"/>
            <w:lang w:eastAsia="ru-RU"/>
          </w:rPr>
          <w:t xml:space="preserve">Приемка Товара по количеству и качеству </w:t>
        </w:r>
        <w:r w:rsidRPr="00883E93">
          <w:rPr>
            <w:rFonts w:ascii="Times New Roman" w:eastAsia="Times New Roman" w:hAnsi="Times New Roman" w:cs="Times New Roman"/>
            <w:color w:val="000000"/>
            <w:lang w:eastAsia="ru-RU"/>
          </w:rPr>
          <w:lastRenderedPageBreak/>
          <w:t>осуществляется в соответствии с инструкциями Госарбитража СССР  № П-6 от 15.06.65 и № П-7 от 25.04.66.</w:t>
        </w:r>
      </w:ins>
    </w:p>
    <w:p w14:paraId="365BBFE6" w14:textId="77777777" w:rsidR="00D534FF" w:rsidRPr="00883E93" w:rsidRDefault="00D534FF" w:rsidP="00D534FF">
      <w:pPr>
        <w:tabs>
          <w:tab w:val="num" w:pos="1122"/>
          <w:tab w:val="num" w:pos="1496"/>
        </w:tabs>
        <w:spacing w:after="0" w:line="240" w:lineRule="auto"/>
        <w:jc w:val="both"/>
        <w:rPr>
          <w:ins w:id="20" w:author="Dmitry Gryaznov" w:date="2023-12-07T13:13:00Z"/>
          <w:rFonts w:ascii="Times New Roman" w:eastAsia="Times New Roman" w:hAnsi="Times New Roman" w:cs="Times New Roman"/>
          <w:color w:val="000000"/>
          <w:lang w:eastAsia="ru-RU"/>
        </w:rPr>
      </w:pPr>
      <w:ins w:id="21" w:author="Dmitry Gryaznov" w:date="2023-12-07T13:13:00Z">
        <w:r w:rsidRPr="00883E93">
          <w:rPr>
            <w:rFonts w:ascii="Times New Roman" w:eastAsia="Times New Roman" w:hAnsi="Times New Roman" w:cs="Times New Roman"/>
            <w:color w:val="000000"/>
            <w:lang w:eastAsia="ru-RU"/>
          </w:rPr>
          <w:t xml:space="preserve">      3.3. В случае поставки Товара ненадлежащего качества Покупатель уведомляет об этом Поставщика. Поставщик в данном случае обязуется заменить поставленный Товар Товаром надлежащего качества. Покупатель обязан обеспечить сохранность забракованного Товара.</w:t>
        </w:r>
        <w:r w:rsidRPr="00B932D7">
          <w:t xml:space="preserve"> </w:t>
        </w:r>
        <w:r w:rsidRPr="00B932D7">
          <w:rPr>
            <w:rFonts w:ascii="Times New Roman" w:eastAsia="Times New Roman" w:hAnsi="Times New Roman" w:cs="Times New Roman"/>
            <w:color w:val="000000"/>
            <w:lang w:eastAsia="ru-RU"/>
          </w:rPr>
          <w:t>Претензии по качеству могут быть предъявлены Поставщику в период гарантийного срока.</w:t>
        </w:r>
      </w:ins>
    </w:p>
    <w:p w14:paraId="60F03DCF" w14:textId="77777777" w:rsidR="00D534FF" w:rsidRPr="00D534FF" w:rsidRDefault="00D534FF" w:rsidP="00D534FF">
      <w:pPr>
        <w:spacing w:after="0" w:line="240" w:lineRule="auto"/>
        <w:jc w:val="both"/>
        <w:rPr>
          <w:rFonts w:ascii="Times New Roman" w:hAnsi="Times New Roman"/>
          <w:color w:val="000000"/>
          <w:u w:color="000000"/>
          <w:bdr w:val="nil"/>
          <w:rPrChange w:id="22" w:author="Dmitry Gryaznov" w:date="2023-12-07T13:13:00Z">
            <w:rPr>
              <w:rFonts w:ascii="Times New Roman" w:hAnsi="Times New Roman"/>
              <w:color w:val="000000"/>
            </w:rPr>
          </w:rPrChange>
        </w:rPr>
      </w:pPr>
    </w:p>
    <w:p w14:paraId="6F15C8D4" w14:textId="77777777" w:rsidR="00AB242B" w:rsidRPr="00094035" w:rsidRDefault="00AB242B" w:rsidP="00094035">
      <w:pPr>
        <w:spacing w:after="0" w:line="240" w:lineRule="auto"/>
        <w:jc w:val="both"/>
        <w:rPr>
          <w:rFonts w:ascii="Times New Roman" w:eastAsia="Calibri" w:hAnsi="Times New Roman" w:cs="Times New Roman"/>
          <w:color w:val="000000"/>
        </w:rPr>
      </w:pPr>
    </w:p>
    <w:p w14:paraId="31C653E5"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5.Разрешение споров.</w:t>
      </w:r>
    </w:p>
    <w:p w14:paraId="208D3ACE"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5.1. Все споры и разногласия между Сторонами, возникающие в период действия настоящего Договора, разрешаются путем переговоров. Досудебный претензионный порядок урегулирования споров является обязательным для Сторон. Срок ответа на претензию составляет 10 (Десять) рабочих дней с момента её получения.</w:t>
      </w:r>
    </w:p>
    <w:p w14:paraId="6515B6AB"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spacing w:val="-4"/>
          <w:lang w:eastAsia="ar-SA"/>
        </w:rPr>
        <w:t xml:space="preserve">      5.2. Споры и разногласия, неурегулированные путём переговоров, подлежат рассмотрению в Арбитражном суде </w:t>
      </w:r>
      <w:r w:rsidR="00F52A30">
        <w:rPr>
          <w:rFonts w:ascii="Times New Roman" w:eastAsia="Times New Roman" w:hAnsi="Times New Roman" w:cs="Times New Roman"/>
          <w:color w:val="000000"/>
          <w:spacing w:val="-4"/>
          <w:lang w:eastAsia="ar-SA"/>
        </w:rPr>
        <w:t>Курганской области</w:t>
      </w:r>
      <w:r w:rsidRPr="004448C1">
        <w:rPr>
          <w:rFonts w:ascii="Times New Roman" w:eastAsia="Times New Roman" w:hAnsi="Times New Roman" w:cs="Times New Roman"/>
          <w:color w:val="000000"/>
          <w:spacing w:val="-4"/>
          <w:lang w:eastAsia="ar-SA"/>
        </w:rPr>
        <w:t>.</w:t>
      </w:r>
    </w:p>
    <w:p w14:paraId="0D0DA30E"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p>
    <w:p w14:paraId="5F34F6E6" w14:textId="77777777" w:rsidR="004448C1" w:rsidRPr="004448C1" w:rsidRDefault="004448C1" w:rsidP="004448C1">
      <w:pPr>
        <w:widowControl w:val="0"/>
        <w:suppressAutoHyphens/>
        <w:spacing w:after="0" w:line="240" w:lineRule="auto"/>
        <w:ind w:left="709"/>
        <w:jc w:val="both"/>
        <w:rPr>
          <w:rFonts w:ascii="Times New Roman" w:eastAsia="Times New Roman" w:hAnsi="Times New Roman" w:cs="Times New Roman"/>
          <w:b/>
          <w:color w:val="000000"/>
          <w:spacing w:val="-4"/>
          <w:u w:val="single"/>
          <w:lang w:eastAsia="ar-SA"/>
        </w:rPr>
      </w:pPr>
      <w:r w:rsidRPr="004448C1">
        <w:rPr>
          <w:rFonts w:ascii="Times New Roman" w:eastAsia="Times New Roman" w:hAnsi="Times New Roman" w:cs="Times New Roman"/>
          <w:b/>
          <w:color w:val="000000"/>
          <w:spacing w:val="-4"/>
          <w:lang w:eastAsia="ar-SA"/>
        </w:rPr>
        <w:t xml:space="preserve">                                                </w:t>
      </w:r>
      <w:r w:rsidRPr="004448C1">
        <w:rPr>
          <w:rFonts w:ascii="Times New Roman" w:eastAsia="Times New Roman" w:hAnsi="Times New Roman" w:cs="Times New Roman"/>
          <w:b/>
          <w:color w:val="000000"/>
          <w:spacing w:val="-4"/>
          <w:u w:val="single"/>
          <w:lang w:eastAsia="ar-SA"/>
        </w:rPr>
        <w:t>6.Заключительные положения.</w:t>
      </w:r>
    </w:p>
    <w:p w14:paraId="0DF0B2D8"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6.1. Договор вступает в силу с момента его подписания уполномоченными лицами обеих Сторон настоящего Договора и скрепления печатью каждой Стороны настоящего Договора.</w:t>
      </w:r>
    </w:p>
    <w:p w14:paraId="6609C16A"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6.2. Срок действия настоящего Договора уста</w:t>
      </w:r>
      <w:r w:rsidR="00177D3C">
        <w:rPr>
          <w:rFonts w:ascii="Times New Roman" w:eastAsia="Times New Roman" w:hAnsi="Times New Roman" w:cs="Times New Roman"/>
          <w:color w:val="000000"/>
          <w:spacing w:val="-4"/>
          <w:lang w:eastAsia="ar-SA"/>
        </w:rPr>
        <w:t>навливается по «31» декабря 2022</w:t>
      </w:r>
      <w:r w:rsidRPr="004448C1">
        <w:rPr>
          <w:rFonts w:ascii="Times New Roman" w:eastAsia="Times New Roman" w:hAnsi="Times New Roman" w:cs="Times New Roman"/>
          <w:color w:val="000000"/>
          <w:spacing w:val="-4"/>
          <w:lang w:eastAsia="ar-SA"/>
        </w:rPr>
        <w:t xml:space="preserve"> года, а в случае если к указанному сроку у Сторон остались невыполненные обязательства по Договору – до момента их полного выполнения. Если до истечения срока настоящего Договора ни одна из Сторон не заявит об отказе от его продления, по окончании срока Договор считается пролонгированным на тех же условиях на каждый следующий календарный год.</w:t>
      </w:r>
      <w:r w:rsidR="00AB242B">
        <w:rPr>
          <w:rFonts w:ascii="Times New Roman" w:eastAsia="Times New Roman" w:hAnsi="Times New Roman" w:cs="Times New Roman"/>
          <w:color w:val="000000"/>
          <w:spacing w:val="-4"/>
          <w:lang w:eastAsia="ar-SA"/>
        </w:rPr>
        <w:t xml:space="preserve"> Количество пролонгаций не ограничено.</w:t>
      </w:r>
    </w:p>
    <w:p w14:paraId="1F4DDB26"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6.3. Настоящий Договор составлен в двух идентичных экземплярах, имеющих одинаковую юридическую силу, по одному экземпляру для каждой из Сторон.</w:t>
      </w:r>
    </w:p>
    <w:p w14:paraId="08DCF9E7" w14:textId="77777777" w:rsidR="004448C1" w:rsidRDefault="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spacing w:val="-4"/>
          <w:lang w:eastAsia="ar-SA"/>
        </w:rPr>
        <w:t xml:space="preserve">     6.4. Договор, заключенный по электронной и/или факсимильной связи имеет юридическую силу. Стороны также признают юридическую силу документов, имеющих отношение к настоящему Договору (приложения, дополнительные соглашения, спецификации и т.п.), переданных посредством электронной и/или факсимильной связи, что не освобождает их от обязанности передать оригиналы указанных документов другой Стороне или направить по почте. Последующее предоставление оригиналов осуществляется в течение 10 (Десяти) рабочих дней с момента обмена Сторонами копиями документов, переданных по факсу и/или электронной почте, и является обязательным для Сторон.</w:t>
      </w:r>
    </w:p>
    <w:p w14:paraId="206BD622" w14:textId="091A4951" w:rsidR="00B63734" w:rsidRDefault="00B63734"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6.5. </w:t>
      </w:r>
      <w:r w:rsidRPr="00B63734">
        <w:rPr>
          <w:rFonts w:ascii="Times New Roman" w:eastAsia="Times New Roman" w:hAnsi="Times New Roman" w:cs="Times New Roman"/>
          <w:color w:val="000000"/>
          <w:lang w:eastAsia="ar-SA"/>
        </w:rPr>
        <w:t>Стороны освобождаются от ответственности за частичное или полное неисполнение своих обязательств по настоящему Договору, если оно явилось следствием обстоятельств непреодолимой силы, при условии, что эти обстоятельства непосредственно повлияли на исполнение настоящего Договора и Стороны не могли предвидеть или предотвратить их наступление. При этом срок исполнения обязательств по настоящему Договору отодвигается соразмерно времени, в течение которого де</w:t>
      </w:r>
      <w:r>
        <w:rPr>
          <w:rFonts w:ascii="Times New Roman" w:eastAsia="Times New Roman" w:hAnsi="Times New Roman" w:cs="Times New Roman"/>
          <w:color w:val="000000"/>
          <w:lang w:eastAsia="ar-SA"/>
        </w:rPr>
        <w:t xml:space="preserve">йствовали такие обстоятельства. </w:t>
      </w:r>
      <w:r w:rsidRPr="00B63734">
        <w:rPr>
          <w:rFonts w:ascii="Times New Roman" w:eastAsia="Times New Roman" w:hAnsi="Times New Roman" w:cs="Times New Roman"/>
          <w:color w:val="000000"/>
          <w:lang w:eastAsia="ar-SA"/>
        </w:rPr>
        <w:t xml:space="preserve">Сторона, для которой создалась невозможность исполнения своих обязательств по Договору вследствие непреодолимой силы, обязана в срок не позднее 7 (Семи) календарных дней с момента наступления указанных обстоятельств, в письменной форме известить об этом другую Сторону. Если Сторона настоящего Договора не направит или несвоевременно направит извещение, то она обязана возместить другой Стороне понесенные </w:t>
      </w:r>
      <w:r>
        <w:rPr>
          <w:rFonts w:ascii="Times New Roman" w:eastAsia="Times New Roman" w:hAnsi="Times New Roman" w:cs="Times New Roman"/>
          <w:color w:val="000000"/>
          <w:lang w:eastAsia="ar-SA"/>
        </w:rPr>
        <w:t>убытки.</w:t>
      </w:r>
      <w:r w:rsidRPr="00B63734">
        <w:rPr>
          <w:rFonts w:ascii="Times New Roman" w:eastAsia="Times New Roman" w:hAnsi="Times New Roman" w:cs="Times New Roman"/>
          <w:color w:val="000000"/>
          <w:lang w:eastAsia="ar-SA"/>
        </w:rPr>
        <w:tab/>
        <w:t>Документ, выданный соответствующим компетентным органом, является достаточным подтверждением наличия и продолжительнос</w:t>
      </w:r>
      <w:r>
        <w:rPr>
          <w:rFonts w:ascii="Times New Roman" w:eastAsia="Times New Roman" w:hAnsi="Times New Roman" w:cs="Times New Roman"/>
          <w:color w:val="000000"/>
          <w:lang w:eastAsia="ar-SA"/>
        </w:rPr>
        <w:t>ти действия непреодолимой силы.</w:t>
      </w:r>
      <w:r w:rsidRPr="00B63734">
        <w:rPr>
          <w:rFonts w:ascii="Times New Roman" w:eastAsia="Times New Roman" w:hAnsi="Times New Roman" w:cs="Times New Roman"/>
          <w:color w:val="000000"/>
          <w:lang w:eastAsia="ar-SA"/>
        </w:rPr>
        <w:tab/>
        <w:t>Если наступившие обстоят</w:t>
      </w:r>
      <w:r>
        <w:rPr>
          <w:rFonts w:ascii="Times New Roman" w:eastAsia="Times New Roman" w:hAnsi="Times New Roman" w:cs="Times New Roman"/>
          <w:color w:val="000000"/>
          <w:lang w:eastAsia="ar-SA"/>
        </w:rPr>
        <w:t xml:space="preserve">ельства и (или) их последствия </w:t>
      </w:r>
      <w:r w:rsidRPr="00B63734">
        <w:rPr>
          <w:rFonts w:ascii="Times New Roman" w:eastAsia="Times New Roman" w:hAnsi="Times New Roman" w:cs="Times New Roman"/>
          <w:color w:val="000000"/>
          <w:lang w:eastAsia="ar-SA"/>
        </w:rPr>
        <w:t xml:space="preserve">продолжают свое действие более двух месяцев, Стороны настоящего Договора обязуются провести дополнительные переговоры для </w:t>
      </w:r>
      <w:del w:id="23" w:author="Dmitry Gryaznov" w:date="2023-12-07T13:13:00Z">
        <w:r w:rsidRPr="00B63734">
          <w:rPr>
            <w:rFonts w:ascii="Times New Roman" w:eastAsia="Times New Roman" w:hAnsi="Times New Roman" w:cs="Times New Roman"/>
            <w:color w:val="000000"/>
            <w:lang w:eastAsia="ar-SA"/>
          </w:rPr>
          <w:delText>выявления приемлемых альтернативных</w:delText>
        </w:r>
      </w:del>
      <w:ins w:id="24" w:author="Dmitry Gryaznov" w:date="2023-12-07T13:13:00Z">
        <w:r w:rsidR="00770CFA">
          <w:rPr>
            <w:rFonts w:ascii="Times New Roman" w:eastAsia="Times New Roman" w:hAnsi="Times New Roman" w:cs="Times New Roman"/>
            <w:color w:val="000000"/>
            <w:lang w:eastAsia="ar-SA"/>
          </w:rPr>
          <w:t>нахождения других</w:t>
        </w:r>
      </w:ins>
      <w:r w:rsidRPr="00B63734">
        <w:rPr>
          <w:rFonts w:ascii="Times New Roman" w:eastAsia="Times New Roman" w:hAnsi="Times New Roman" w:cs="Times New Roman"/>
          <w:color w:val="000000"/>
          <w:lang w:eastAsia="ar-SA"/>
        </w:rPr>
        <w:t xml:space="preserve"> способов исполнения настоящег</w:t>
      </w:r>
      <w:r>
        <w:rPr>
          <w:rFonts w:ascii="Times New Roman" w:eastAsia="Times New Roman" w:hAnsi="Times New Roman" w:cs="Times New Roman"/>
          <w:color w:val="000000"/>
          <w:lang w:eastAsia="ar-SA"/>
        </w:rPr>
        <w:t>о Договора или его прекращения.</w:t>
      </w:r>
    </w:p>
    <w:p w14:paraId="64028734" w14:textId="77777777" w:rsidR="00C967BB" w:rsidRDefault="00C967BB"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6.6. </w:t>
      </w:r>
      <w:r w:rsidRPr="00C967BB">
        <w:rPr>
          <w:rFonts w:ascii="Times New Roman" w:eastAsia="Times New Roman" w:hAnsi="Times New Roman" w:cs="Times New Roman"/>
          <w:color w:val="000000"/>
          <w:lang w:eastAsia="ar-SA"/>
        </w:rPr>
        <w:t>Стороны договорились, что условия  настоящего Договора, дополнительные соглашения к нему и иная информация, полученная сторонами в соответствии с Договором, конфиденциальны и не подлежат разглашению.</w:t>
      </w:r>
    </w:p>
    <w:p w14:paraId="5009C037" w14:textId="77777777" w:rsidR="005F4E11" w:rsidRPr="004448C1" w:rsidRDefault="00C967BB"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6.7</w:t>
      </w:r>
      <w:r w:rsidR="005F4E11" w:rsidRPr="005F4E11">
        <w:rPr>
          <w:rFonts w:ascii="Times New Roman" w:eastAsia="Times New Roman" w:hAnsi="Times New Roman" w:cs="Times New Roman"/>
          <w:color w:val="000000"/>
          <w:lang w:eastAsia="ar-SA"/>
        </w:rPr>
        <w:t>.</w:t>
      </w:r>
      <w:r w:rsidR="005F4E11" w:rsidRPr="005F4E11">
        <w:rPr>
          <w:rFonts w:ascii="Times New Roman" w:eastAsia="Times New Roman" w:hAnsi="Times New Roman" w:cs="Times New Roman"/>
          <w:color w:val="000000"/>
          <w:lang w:eastAsia="ar-SA"/>
        </w:rPr>
        <w:tab/>
        <w:t>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14:paraId="211FCE28"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w:t>
      </w:r>
      <w:r w:rsidR="00B63734">
        <w:rPr>
          <w:rFonts w:ascii="Times New Roman" w:eastAsia="Times New Roman" w:hAnsi="Times New Roman" w:cs="Times New Roman"/>
          <w:color w:val="000000"/>
          <w:spacing w:val="-4"/>
          <w:lang w:eastAsia="ar-SA"/>
        </w:rPr>
        <w:t xml:space="preserve">     </w:t>
      </w:r>
      <w:r w:rsidRPr="004448C1">
        <w:rPr>
          <w:rFonts w:ascii="Times New Roman" w:eastAsia="Times New Roman" w:hAnsi="Times New Roman" w:cs="Times New Roman"/>
          <w:color w:val="000000"/>
          <w:spacing w:val="-4"/>
          <w:lang w:eastAsia="ar-SA"/>
        </w:rPr>
        <w:t>6.</w:t>
      </w:r>
      <w:r w:rsidR="00C967BB">
        <w:rPr>
          <w:rFonts w:ascii="Times New Roman" w:eastAsia="Times New Roman" w:hAnsi="Times New Roman" w:cs="Times New Roman"/>
          <w:color w:val="000000"/>
          <w:spacing w:val="-4"/>
          <w:lang w:eastAsia="ar-SA"/>
        </w:rPr>
        <w:t>8</w:t>
      </w:r>
      <w:r w:rsidRPr="004448C1">
        <w:rPr>
          <w:rFonts w:ascii="Times New Roman" w:eastAsia="Times New Roman" w:hAnsi="Times New Roman" w:cs="Times New Roman"/>
          <w:color w:val="000000"/>
          <w:spacing w:val="-4"/>
          <w:lang w:eastAsia="ar-SA"/>
        </w:rPr>
        <w:t>. Во всём остальном, что не предусмотрено настоящим Договором, Стороны руководствуются действующим законодательством Российской Федерации.</w:t>
      </w:r>
    </w:p>
    <w:p w14:paraId="5C3495A4"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p>
    <w:p w14:paraId="685DAEDC"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7. Адреса  и  реквизиты  сторон.</w:t>
      </w:r>
      <w:r w:rsidRPr="004448C1">
        <w:rPr>
          <w:rFonts w:ascii="Times New Roman" w:eastAsia="Times New Roman" w:hAnsi="Times New Roman" w:cs="Times New Roman"/>
          <w:b/>
          <w:color w:val="000000"/>
          <w:lang w:eastAsia="ar-SA"/>
        </w:rPr>
        <w:t xml:space="preserve">                                                                                                </w:t>
      </w:r>
    </w:p>
    <w:tbl>
      <w:tblPr>
        <w:tblW w:w="9886" w:type="dxa"/>
        <w:jc w:val="center"/>
        <w:tblLook w:val="04A0" w:firstRow="1" w:lastRow="0" w:firstColumn="1" w:lastColumn="0" w:noHBand="0" w:noVBand="1"/>
      </w:tblPr>
      <w:tblGrid>
        <w:gridCol w:w="4938"/>
        <w:gridCol w:w="4948"/>
      </w:tblGrid>
      <w:tr w:rsidR="004448C1" w:rsidRPr="004448C1" w14:paraId="0F209F91" w14:textId="77777777" w:rsidTr="00794BA9">
        <w:trPr>
          <w:trHeight w:val="267"/>
          <w:jc w:val="center"/>
        </w:trPr>
        <w:tc>
          <w:tcPr>
            <w:tcW w:w="4938" w:type="dxa"/>
            <w:shd w:val="clear" w:color="auto" w:fill="auto"/>
          </w:tcPr>
          <w:p w14:paraId="6D0A188B" w14:textId="77777777" w:rsidR="004448C1" w:rsidRPr="004448C1" w:rsidRDefault="004448C1" w:rsidP="004448C1">
            <w:pPr>
              <w:spacing w:after="0" w:line="240" w:lineRule="auto"/>
              <w:jc w:val="both"/>
              <w:rPr>
                <w:rFonts w:ascii="Times New Roman" w:eastAsia="Times New Roman" w:hAnsi="Times New Roman" w:cs="Times New Roman"/>
                <w:b/>
                <w:bCs/>
                <w:color w:val="000000"/>
                <w:lang w:eastAsia="ru-RU"/>
              </w:rPr>
            </w:pPr>
            <w:r w:rsidRPr="004448C1">
              <w:rPr>
                <w:rFonts w:ascii="Times New Roman" w:eastAsia="Times New Roman" w:hAnsi="Times New Roman" w:cs="Times New Roman"/>
                <w:b/>
                <w:bCs/>
                <w:color w:val="000000"/>
                <w:lang w:eastAsia="ru-RU"/>
              </w:rPr>
              <w:t>ПОКУПАТЕЛЬ:</w:t>
            </w:r>
          </w:p>
          <w:p w14:paraId="375C788B" w14:textId="77777777" w:rsidR="004448C1" w:rsidRPr="004448C1" w:rsidRDefault="004448C1" w:rsidP="004448C1">
            <w:pPr>
              <w:spacing w:after="0" w:line="240" w:lineRule="auto"/>
              <w:jc w:val="both"/>
              <w:rPr>
                <w:rFonts w:ascii="Times New Roman" w:eastAsia="Times New Roman" w:hAnsi="Times New Roman" w:cs="Times New Roman"/>
                <w:b/>
                <w:bCs/>
                <w:color w:val="000000"/>
                <w:lang w:eastAsia="ru-RU"/>
              </w:rPr>
            </w:pPr>
            <w:r w:rsidRPr="004448C1">
              <w:rPr>
                <w:rFonts w:ascii="Times New Roman" w:eastAsia="Times New Roman" w:hAnsi="Times New Roman" w:cs="Times New Roman"/>
                <w:b/>
                <w:bCs/>
                <w:color w:val="000000"/>
                <w:lang w:eastAsia="ru-RU"/>
              </w:rPr>
              <w:lastRenderedPageBreak/>
              <w:t>ООО «ТОЧИНВЕСТ-ШЗМК»</w:t>
            </w:r>
          </w:p>
          <w:p w14:paraId="718943A3"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
                <w:bCs/>
                <w:color w:val="000000"/>
                <w:lang w:eastAsia="ru-RU"/>
              </w:rPr>
            </w:pPr>
            <w:r w:rsidRPr="009A38FA">
              <w:rPr>
                <w:rFonts w:ascii="Times New Roman" w:eastAsia="Times New Roman" w:hAnsi="Times New Roman" w:cs="Times New Roman"/>
                <w:b/>
                <w:bCs/>
                <w:color w:val="000000"/>
                <w:lang w:eastAsia="ru-RU"/>
              </w:rPr>
              <w:t>Общество с ограниченной ответственностью «ТОЧИНВЕСТ-ШЗМК»</w:t>
            </w:r>
          </w:p>
          <w:p w14:paraId="39F4A792"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Юридический адрес: 641878, Россия, Курганская обл., г. Шадринск, Курганский тракт, 17</w:t>
            </w:r>
          </w:p>
          <w:p w14:paraId="79CD607B"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Почтовый адрес: 641878, Россия, Курганская обл., г. Шадринск, Курганский тракт, 17</w:t>
            </w:r>
          </w:p>
          <w:p w14:paraId="56FB43B8"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ИНН 4502030750 / КПП 450201001</w:t>
            </w:r>
            <w:r w:rsidRPr="009A38FA">
              <w:rPr>
                <w:rFonts w:ascii="Times New Roman" w:eastAsia="Times New Roman" w:hAnsi="Times New Roman" w:cs="Times New Roman"/>
                <w:bCs/>
                <w:color w:val="000000"/>
                <w:lang w:eastAsia="ru-RU"/>
              </w:rPr>
              <w:br/>
              <w:t>ОГРН 1174501003820</w:t>
            </w:r>
          </w:p>
          <w:p w14:paraId="0061DF8F"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р/сч. 40702810925250000737</w:t>
            </w:r>
          </w:p>
          <w:p w14:paraId="45CA3223"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к/сч. 30101810145250000411</w:t>
            </w:r>
          </w:p>
          <w:p w14:paraId="78F2439A"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 xml:space="preserve">Филиал «Центральный» Банка ВТБ (ПАО) в г. Москве </w:t>
            </w:r>
          </w:p>
          <w:p w14:paraId="01185FD6"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eastAsia="ru-RU"/>
              </w:rPr>
              <w:t>БИК</w:t>
            </w:r>
            <w:r w:rsidRPr="009A38FA">
              <w:rPr>
                <w:rFonts w:ascii="Times New Roman" w:eastAsia="Times New Roman" w:hAnsi="Times New Roman" w:cs="Times New Roman"/>
                <w:bCs/>
                <w:color w:val="000000"/>
                <w:lang w:val="en-US" w:eastAsia="ru-RU"/>
              </w:rPr>
              <w:t xml:space="preserve"> 044525411</w:t>
            </w:r>
          </w:p>
          <w:p w14:paraId="1F215602"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eastAsia="ru-RU"/>
              </w:rPr>
              <w:t>Тел</w:t>
            </w:r>
            <w:r w:rsidRPr="009A38FA">
              <w:rPr>
                <w:rFonts w:ascii="Times New Roman" w:eastAsia="Times New Roman" w:hAnsi="Times New Roman" w:cs="Times New Roman"/>
                <w:bCs/>
                <w:color w:val="000000"/>
                <w:lang w:val="en-US" w:eastAsia="ru-RU"/>
              </w:rPr>
              <w:t>.</w:t>
            </w:r>
            <w:r w:rsidRPr="009A4F3A">
              <w:rPr>
                <w:rFonts w:ascii="Times New Roman" w:eastAsia="Times New Roman" w:hAnsi="Times New Roman" w:cs="Times New Roman"/>
                <w:bCs/>
                <w:color w:val="000000"/>
                <w:lang w:val="en-US" w:eastAsia="ru-RU"/>
              </w:rPr>
              <w:t>:</w:t>
            </w:r>
            <w:r w:rsidRPr="009A38FA">
              <w:rPr>
                <w:rFonts w:ascii="Times New Roman" w:eastAsia="Times New Roman" w:hAnsi="Times New Roman" w:cs="Times New Roman"/>
                <w:bCs/>
                <w:color w:val="000000"/>
                <w:lang w:val="en-US" w:eastAsia="ru-RU"/>
              </w:rPr>
              <w:t xml:space="preserve"> 8(35253)3-09-40, 3-09-50.</w:t>
            </w:r>
          </w:p>
          <w:p w14:paraId="5CED4638"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val="en-US" w:eastAsia="ru-RU"/>
              </w:rPr>
              <w:t xml:space="preserve">E-mail: </w:t>
            </w:r>
            <w:hyperlink r:id="rId7" w:history="1">
              <w:r w:rsidRPr="009A38FA">
                <w:rPr>
                  <w:rStyle w:val="a8"/>
                  <w:rFonts w:ascii="Times New Roman" w:eastAsia="Times New Roman" w:hAnsi="Times New Roman" w:cs="Times New Roman"/>
                  <w:bCs/>
                  <w:lang w:val="en-US" w:eastAsia="ru-RU"/>
                </w:rPr>
                <w:t>info@shzmk.com</w:t>
              </w:r>
            </w:hyperlink>
          </w:p>
          <w:p w14:paraId="15ABC03B" w14:textId="77777777" w:rsidR="004448C1" w:rsidRPr="004448C1" w:rsidRDefault="004448C1" w:rsidP="004448C1">
            <w:pPr>
              <w:keepNext/>
              <w:keepLines/>
              <w:spacing w:after="0" w:line="240" w:lineRule="auto"/>
              <w:outlineLvl w:val="1"/>
              <w:rPr>
                <w:rFonts w:ascii="Times New Roman" w:eastAsia="Times New Roman" w:hAnsi="Times New Roman" w:cs="Times New Roman"/>
                <w:b/>
                <w:bCs/>
                <w:color w:val="000000"/>
                <w:lang w:val="en-US" w:eastAsia="ru-RU"/>
              </w:rPr>
            </w:pPr>
          </w:p>
          <w:p w14:paraId="78FA4630" w14:textId="77777777" w:rsidR="004448C1" w:rsidRPr="004448C1" w:rsidRDefault="004448C1" w:rsidP="004448C1">
            <w:pPr>
              <w:widowControl w:val="0"/>
              <w:spacing w:after="0" w:line="240" w:lineRule="auto"/>
              <w:ind w:right="142"/>
              <w:jc w:val="both"/>
              <w:rPr>
                <w:rFonts w:ascii="Times New Roman" w:eastAsia="Calibri" w:hAnsi="Times New Roman" w:cs="Times New Roman"/>
                <w:i/>
                <w:color w:val="000000"/>
                <w:lang w:val="en-US"/>
              </w:rPr>
            </w:pPr>
          </w:p>
          <w:p w14:paraId="34638677" w14:textId="77777777" w:rsidR="004448C1" w:rsidRPr="00C967BB" w:rsidRDefault="00AD594D" w:rsidP="004448C1">
            <w:pPr>
              <w:widowControl w:val="0"/>
              <w:suppressAutoHyphens/>
              <w:spacing w:after="0" w:line="240" w:lineRule="auto"/>
              <w:jc w:val="both"/>
              <w:rPr>
                <w:rFonts w:ascii="Times New Roman" w:eastAsia="Times New Roman" w:hAnsi="Times New Roman" w:cs="Times New Roman"/>
                <w:b/>
                <w:color w:val="000000"/>
                <w:lang w:val="en-US" w:eastAsia="ar-SA"/>
              </w:rPr>
            </w:pPr>
            <w:r>
              <w:rPr>
                <w:rFonts w:ascii="Times New Roman" w:eastAsia="Times New Roman" w:hAnsi="Times New Roman" w:cs="Times New Roman"/>
                <w:b/>
                <w:color w:val="000000"/>
                <w:lang w:val="en-US" w:eastAsia="ar-SA"/>
              </w:rPr>
              <w:t xml:space="preserve">     </w:t>
            </w:r>
          </w:p>
        </w:tc>
        <w:tc>
          <w:tcPr>
            <w:tcW w:w="4947" w:type="dxa"/>
            <w:shd w:val="clear" w:color="auto" w:fill="auto"/>
          </w:tcPr>
          <w:p w14:paraId="692A53C7" w14:textId="77777777" w:rsidR="004448C1" w:rsidRPr="004448C1" w:rsidRDefault="004448C1" w:rsidP="004448C1">
            <w:pPr>
              <w:spacing w:after="0" w:line="252" w:lineRule="auto"/>
              <w:rPr>
                <w:rFonts w:ascii="Times New Roman" w:eastAsia="Calibri" w:hAnsi="Times New Roman" w:cs="Times New Roman"/>
                <w:b/>
                <w:color w:val="000000"/>
              </w:rPr>
            </w:pPr>
            <w:r w:rsidRPr="004448C1">
              <w:rPr>
                <w:rFonts w:ascii="Times New Roman" w:eastAsia="Calibri" w:hAnsi="Times New Roman" w:cs="Times New Roman"/>
                <w:b/>
                <w:color w:val="000000"/>
              </w:rPr>
              <w:lastRenderedPageBreak/>
              <w:t>ПОСТАВЩИК:</w:t>
            </w:r>
          </w:p>
          <w:p w14:paraId="17DCDD40" w14:textId="77777777" w:rsidR="004448C1" w:rsidRPr="00AD594D" w:rsidRDefault="004448C1" w:rsidP="00AD594D">
            <w:pPr>
              <w:spacing w:after="0" w:line="252" w:lineRule="auto"/>
              <w:rPr>
                <w:rFonts w:ascii="Times New Roman" w:eastAsia="Calibri" w:hAnsi="Times New Roman" w:cs="Times New Roman"/>
                <w:color w:val="000000"/>
              </w:rPr>
            </w:pPr>
          </w:p>
        </w:tc>
      </w:tr>
    </w:tbl>
    <w:p w14:paraId="719643CE" w14:textId="77777777" w:rsidR="004448C1" w:rsidRPr="004448C1" w:rsidRDefault="004448C1" w:rsidP="00FF4CE3">
      <w:pPr>
        <w:spacing w:after="160" w:line="252" w:lineRule="auto"/>
        <w:rPr>
          <w:rFonts w:ascii="Times New Roman" w:eastAsia="Calibri" w:hAnsi="Times New Roman" w:cs="Times New Roman"/>
          <w:i/>
          <w:color w:val="000000"/>
          <w:sz w:val="20"/>
        </w:rPr>
      </w:pPr>
    </w:p>
    <w:tbl>
      <w:tblPr>
        <w:tblW w:w="0" w:type="auto"/>
        <w:tblLook w:val="04A0" w:firstRow="1" w:lastRow="0" w:firstColumn="1" w:lastColumn="0" w:noHBand="0" w:noVBand="1"/>
      </w:tblPr>
      <w:tblGrid>
        <w:gridCol w:w="5068"/>
        <w:gridCol w:w="5069"/>
      </w:tblGrid>
      <w:tr w:rsidR="00AD594D" w:rsidRPr="004448C1" w14:paraId="5CD66183" w14:textId="77777777" w:rsidTr="00741CB5">
        <w:tc>
          <w:tcPr>
            <w:tcW w:w="5068" w:type="dxa"/>
            <w:shd w:val="clear" w:color="auto" w:fill="auto"/>
          </w:tcPr>
          <w:p w14:paraId="2CB436A4" w14:textId="77777777" w:rsidR="00AD594D" w:rsidRPr="004448C1" w:rsidRDefault="00AD594D" w:rsidP="00741CB5">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Покупатель</w:t>
            </w:r>
            <w:r w:rsidRPr="004448C1">
              <w:rPr>
                <w:rFonts w:ascii="Times New Roman" w:eastAsia="Calibri" w:hAnsi="Times New Roman" w:cs="Times New Roman"/>
                <w:b/>
                <w:bCs/>
                <w:color w:val="000000"/>
                <w:sz w:val="24"/>
                <w:szCs w:val="24"/>
                <w:lang w:eastAsia="zh-CN"/>
              </w:rPr>
              <w:t>:</w:t>
            </w:r>
          </w:p>
          <w:p w14:paraId="18A0EE59"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14:paraId="70E48BB8"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14:paraId="0AD10550" w14:textId="507B63B2"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________</w:t>
            </w:r>
            <w:r w:rsidR="00654346">
              <w:rPr>
                <w:rFonts w:ascii="Times New Roman" w:eastAsia="Calibri" w:hAnsi="Times New Roman" w:cs="Times New Roman"/>
                <w:b/>
                <w:bCs/>
                <w:color w:val="000000"/>
                <w:sz w:val="24"/>
                <w:szCs w:val="24"/>
                <w:lang w:eastAsia="zh-CN"/>
              </w:rPr>
              <w:t>_____________</w:t>
            </w:r>
            <w:r w:rsidRPr="004448C1">
              <w:rPr>
                <w:rFonts w:ascii="Times New Roman" w:eastAsia="Calibri" w:hAnsi="Times New Roman" w:cs="Times New Roman"/>
                <w:b/>
                <w:bCs/>
                <w:color w:val="000000"/>
                <w:sz w:val="24"/>
                <w:szCs w:val="24"/>
                <w:lang w:eastAsia="zh-CN"/>
              </w:rPr>
              <w:t xml:space="preserve">___ </w:t>
            </w:r>
            <w:r w:rsidR="00654346">
              <w:rPr>
                <w:rFonts w:ascii="Times New Roman" w:eastAsia="Calibri" w:hAnsi="Times New Roman" w:cs="Times New Roman"/>
                <w:b/>
                <w:bCs/>
                <w:color w:val="000000"/>
                <w:sz w:val="24"/>
                <w:szCs w:val="24"/>
                <w:lang w:eastAsia="zh-CN"/>
              </w:rPr>
              <w:t>/</w:t>
            </w:r>
            <w:del w:id="25" w:author="Dmitry Gryaznov" w:date="2023-12-07T13:13:00Z">
              <w:r w:rsidR="00B4090F">
                <w:rPr>
                  <w:rFonts w:ascii="Times New Roman" w:eastAsia="Calibri" w:hAnsi="Times New Roman" w:cs="Times New Roman"/>
                  <w:b/>
                  <w:bCs/>
                  <w:color w:val="000000"/>
                  <w:sz w:val="24"/>
                  <w:szCs w:val="24"/>
                  <w:lang w:eastAsia="zh-CN"/>
                </w:rPr>
                <w:delText>Давыдов</w:delText>
              </w:r>
            </w:del>
            <w:ins w:id="26" w:author="Dmitry Gryaznov" w:date="2023-12-07T13:13:00Z">
              <w:r w:rsidR="00F1081F">
                <w:rPr>
                  <w:rFonts w:ascii="Times New Roman" w:eastAsia="Calibri" w:hAnsi="Times New Roman" w:cs="Times New Roman"/>
                  <w:b/>
                  <w:bCs/>
                  <w:color w:val="000000"/>
                  <w:sz w:val="24"/>
                  <w:szCs w:val="24"/>
                  <w:lang w:eastAsia="zh-CN"/>
                </w:rPr>
                <w:t>Петров</w:t>
              </w:r>
            </w:ins>
            <w:r w:rsidR="00B4090F">
              <w:rPr>
                <w:rFonts w:ascii="Times New Roman" w:eastAsia="Calibri" w:hAnsi="Times New Roman" w:cs="Times New Roman"/>
                <w:b/>
                <w:bCs/>
                <w:color w:val="000000"/>
                <w:sz w:val="24"/>
                <w:szCs w:val="24"/>
                <w:lang w:eastAsia="zh-CN"/>
              </w:rPr>
              <w:t xml:space="preserve"> Е.О</w:t>
            </w:r>
            <w:r w:rsidRPr="00FF4CE3">
              <w:rPr>
                <w:rFonts w:ascii="Times New Roman" w:eastAsia="Calibri" w:hAnsi="Times New Roman" w:cs="Times New Roman"/>
                <w:b/>
                <w:bCs/>
                <w:color w:val="000000"/>
                <w:sz w:val="24"/>
                <w:szCs w:val="24"/>
                <w:lang w:eastAsia="zh-CN"/>
              </w:rPr>
              <w:t>.</w:t>
            </w:r>
            <w:r w:rsidR="00654346">
              <w:rPr>
                <w:rFonts w:ascii="Times New Roman" w:eastAsia="Calibri" w:hAnsi="Times New Roman" w:cs="Times New Roman"/>
                <w:b/>
                <w:bCs/>
                <w:color w:val="000000"/>
                <w:sz w:val="24"/>
                <w:szCs w:val="24"/>
                <w:lang w:eastAsia="zh-CN"/>
              </w:rPr>
              <w:t>/</w:t>
            </w:r>
          </w:p>
          <w:p w14:paraId="0FC57E18"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w:t>
            </w:r>
            <w:r w:rsidR="00654346">
              <w:rPr>
                <w:rFonts w:ascii="Times New Roman" w:eastAsia="Calibri" w:hAnsi="Times New Roman" w:cs="Times New Roman"/>
                <w:b/>
                <w:bCs/>
                <w:color w:val="000000"/>
                <w:sz w:val="24"/>
                <w:szCs w:val="24"/>
                <w:lang w:eastAsia="zh-CN"/>
              </w:rPr>
              <w:t>_____</w:t>
            </w:r>
            <w:r w:rsidRPr="004448C1">
              <w:rPr>
                <w:rFonts w:ascii="Times New Roman" w:eastAsia="Calibri" w:hAnsi="Times New Roman" w:cs="Times New Roman"/>
                <w:b/>
                <w:bCs/>
                <w:color w:val="000000"/>
                <w:sz w:val="24"/>
                <w:szCs w:val="24"/>
                <w:lang w:eastAsia="zh-CN"/>
              </w:rPr>
              <w:t xml:space="preserve">__ 20     г.    </w:t>
            </w:r>
          </w:p>
          <w:p w14:paraId="268322C1"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c>
          <w:tcPr>
            <w:tcW w:w="5069" w:type="dxa"/>
            <w:shd w:val="clear" w:color="auto" w:fill="auto"/>
          </w:tcPr>
          <w:p w14:paraId="0FD91D42" w14:textId="77777777" w:rsidR="00AD594D" w:rsidRPr="004448C1" w:rsidRDefault="00AD594D" w:rsidP="00741CB5">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Поставщик</w:t>
            </w:r>
            <w:r w:rsidRPr="004448C1">
              <w:rPr>
                <w:rFonts w:ascii="Times New Roman" w:eastAsia="Calibri" w:hAnsi="Times New Roman" w:cs="Times New Roman"/>
                <w:b/>
                <w:bCs/>
                <w:color w:val="000000"/>
                <w:sz w:val="24"/>
                <w:szCs w:val="24"/>
                <w:lang w:eastAsia="zh-CN"/>
              </w:rPr>
              <w:t>:</w:t>
            </w:r>
          </w:p>
          <w:p w14:paraId="174429F9"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14:paraId="2D0AE364"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14:paraId="15C23412"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___________</w:t>
            </w:r>
            <w:r w:rsidR="00654346">
              <w:rPr>
                <w:rFonts w:ascii="Times New Roman" w:eastAsia="Calibri" w:hAnsi="Times New Roman" w:cs="Times New Roman"/>
                <w:b/>
                <w:bCs/>
                <w:color w:val="000000"/>
                <w:sz w:val="24"/>
                <w:szCs w:val="24"/>
                <w:lang w:eastAsia="zh-CN"/>
              </w:rPr>
              <w:t>___</w:t>
            </w:r>
            <w:r w:rsidRPr="004448C1">
              <w:rPr>
                <w:rFonts w:ascii="Times New Roman" w:eastAsia="Calibri" w:hAnsi="Times New Roman" w:cs="Times New Roman"/>
                <w:b/>
                <w:bCs/>
                <w:color w:val="000000"/>
                <w:sz w:val="24"/>
                <w:szCs w:val="24"/>
                <w:lang w:eastAsia="zh-CN"/>
              </w:rPr>
              <w:t xml:space="preserve">_______ </w:t>
            </w:r>
            <w:r w:rsidR="00654346">
              <w:rPr>
                <w:rFonts w:ascii="Times New Roman" w:eastAsia="Calibri" w:hAnsi="Times New Roman" w:cs="Times New Roman"/>
                <w:b/>
                <w:bCs/>
                <w:color w:val="000000"/>
                <w:sz w:val="24"/>
                <w:szCs w:val="24"/>
                <w:lang w:eastAsia="zh-CN"/>
              </w:rPr>
              <w:t>/_______________/</w:t>
            </w:r>
          </w:p>
          <w:p w14:paraId="5654479E"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w:t>
            </w:r>
            <w:r w:rsidR="00654346">
              <w:rPr>
                <w:rFonts w:ascii="Times New Roman" w:eastAsia="Calibri" w:hAnsi="Times New Roman" w:cs="Times New Roman"/>
                <w:b/>
                <w:bCs/>
                <w:color w:val="000000"/>
                <w:sz w:val="24"/>
                <w:szCs w:val="24"/>
                <w:lang w:eastAsia="zh-CN"/>
              </w:rPr>
              <w:t>_____</w:t>
            </w:r>
            <w:r w:rsidRPr="004448C1">
              <w:rPr>
                <w:rFonts w:ascii="Times New Roman" w:eastAsia="Calibri" w:hAnsi="Times New Roman" w:cs="Times New Roman"/>
                <w:b/>
                <w:bCs/>
                <w:color w:val="000000"/>
                <w:sz w:val="24"/>
                <w:szCs w:val="24"/>
                <w:lang w:eastAsia="zh-CN"/>
              </w:rPr>
              <w:t xml:space="preserve">__ 20     г.    </w:t>
            </w:r>
          </w:p>
          <w:p w14:paraId="7A4C5143"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r>
    </w:tbl>
    <w:p w14:paraId="2767C744" w14:textId="77777777" w:rsidR="004448C1" w:rsidRPr="004448C1" w:rsidRDefault="004448C1" w:rsidP="00AD594D">
      <w:pPr>
        <w:spacing w:after="160" w:line="252" w:lineRule="auto"/>
        <w:ind w:left="-709" w:firstLine="709"/>
        <w:rPr>
          <w:rFonts w:ascii="Times New Roman" w:eastAsia="Calibri" w:hAnsi="Times New Roman" w:cs="Times New Roman"/>
          <w:i/>
          <w:color w:val="000000"/>
          <w:sz w:val="20"/>
        </w:rPr>
      </w:pPr>
    </w:p>
    <w:p w14:paraId="53544C07" w14:textId="77777777" w:rsidR="004448C1" w:rsidRDefault="004448C1" w:rsidP="004448C1">
      <w:pPr>
        <w:spacing w:after="160" w:line="252" w:lineRule="auto"/>
        <w:ind w:left="-709" w:firstLine="709"/>
        <w:jc w:val="right"/>
        <w:rPr>
          <w:rFonts w:ascii="Times New Roman" w:eastAsia="Calibri" w:hAnsi="Times New Roman" w:cs="Times New Roman"/>
          <w:i/>
          <w:color w:val="000000"/>
          <w:sz w:val="20"/>
        </w:rPr>
      </w:pPr>
    </w:p>
    <w:p w14:paraId="63F57797" w14:textId="77777777" w:rsidR="00883E93" w:rsidRDefault="00883E93" w:rsidP="004448C1">
      <w:pPr>
        <w:spacing w:after="160" w:line="252" w:lineRule="auto"/>
        <w:ind w:left="-709" w:firstLine="709"/>
        <w:jc w:val="right"/>
        <w:rPr>
          <w:rFonts w:ascii="Times New Roman" w:eastAsia="Calibri" w:hAnsi="Times New Roman" w:cs="Times New Roman"/>
          <w:i/>
          <w:color w:val="000000"/>
          <w:sz w:val="20"/>
        </w:rPr>
      </w:pPr>
    </w:p>
    <w:p w14:paraId="5AF9CDE5" w14:textId="77777777" w:rsidR="00883E93" w:rsidRDefault="00883E93" w:rsidP="00A222EA">
      <w:pPr>
        <w:spacing w:after="160" w:line="252" w:lineRule="auto"/>
        <w:rPr>
          <w:rFonts w:ascii="Times New Roman" w:eastAsia="Calibri" w:hAnsi="Times New Roman" w:cs="Times New Roman"/>
          <w:i/>
          <w:color w:val="000000"/>
          <w:sz w:val="20"/>
        </w:rPr>
      </w:pPr>
    </w:p>
    <w:p w14:paraId="3C5CB590" w14:textId="77777777" w:rsidR="005F4E11" w:rsidRDefault="005F4E11" w:rsidP="00A222EA">
      <w:pPr>
        <w:spacing w:after="160" w:line="252" w:lineRule="auto"/>
        <w:rPr>
          <w:rFonts w:ascii="Times New Roman" w:eastAsia="Calibri" w:hAnsi="Times New Roman" w:cs="Times New Roman"/>
          <w:i/>
          <w:color w:val="000000"/>
          <w:sz w:val="20"/>
        </w:rPr>
      </w:pPr>
    </w:p>
    <w:p w14:paraId="4BAE3A51" w14:textId="77777777" w:rsidR="005F4E11" w:rsidRDefault="005F4E11" w:rsidP="00A222EA">
      <w:pPr>
        <w:spacing w:after="160" w:line="252" w:lineRule="auto"/>
        <w:rPr>
          <w:rFonts w:ascii="Times New Roman" w:eastAsia="Calibri" w:hAnsi="Times New Roman" w:cs="Times New Roman"/>
          <w:i/>
          <w:color w:val="000000"/>
          <w:sz w:val="20"/>
        </w:rPr>
      </w:pPr>
    </w:p>
    <w:p w14:paraId="76000991" w14:textId="77777777" w:rsidR="005F4E11" w:rsidRDefault="005F4E11" w:rsidP="00A222EA">
      <w:pPr>
        <w:spacing w:after="160" w:line="252" w:lineRule="auto"/>
        <w:rPr>
          <w:rFonts w:ascii="Times New Roman" w:eastAsia="Calibri" w:hAnsi="Times New Roman" w:cs="Times New Roman"/>
          <w:i/>
          <w:color w:val="000000"/>
          <w:sz w:val="20"/>
        </w:rPr>
      </w:pPr>
    </w:p>
    <w:p w14:paraId="7A7BFF33" w14:textId="77777777" w:rsidR="005F4E11" w:rsidRDefault="005F4E11" w:rsidP="00A222EA">
      <w:pPr>
        <w:spacing w:after="160" w:line="252" w:lineRule="auto"/>
        <w:rPr>
          <w:rFonts w:ascii="Times New Roman" w:eastAsia="Calibri" w:hAnsi="Times New Roman" w:cs="Times New Roman"/>
          <w:i/>
          <w:color w:val="000000"/>
          <w:sz w:val="20"/>
        </w:rPr>
      </w:pPr>
    </w:p>
    <w:p w14:paraId="01FA4DBA" w14:textId="77777777" w:rsidR="005F4E11" w:rsidRDefault="005F4E11" w:rsidP="00A222EA">
      <w:pPr>
        <w:spacing w:after="160" w:line="252" w:lineRule="auto"/>
        <w:rPr>
          <w:rFonts w:ascii="Times New Roman" w:eastAsia="Calibri" w:hAnsi="Times New Roman" w:cs="Times New Roman"/>
          <w:i/>
          <w:color w:val="000000"/>
          <w:sz w:val="20"/>
        </w:rPr>
      </w:pPr>
    </w:p>
    <w:p w14:paraId="7A849855" w14:textId="77777777" w:rsidR="005F4E11" w:rsidRDefault="005F4E11" w:rsidP="00A222EA">
      <w:pPr>
        <w:spacing w:after="160" w:line="252" w:lineRule="auto"/>
        <w:rPr>
          <w:rFonts w:ascii="Times New Roman" w:eastAsia="Calibri" w:hAnsi="Times New Roman" w:cs="Times New Roman"/>
          <w:i/>
          <w:color w:val="000000"/>
          <w:sz w:val="20"/>
        </w:rPr>
      </w:pPr>
    </w:p>
    <w:p w14:paraId="4BD4E4D3" w14:textId="77777777" w:rsidR="005F4E11" w:rsidRDefault="005F4E11" w:rsidP="00A222EA">
      <w:pPr>
        <w:spacing w:after="160" w:line="252" w:lineRule="auto"/>
        <w:rPr>
          <w:rFonts w:ascii="Times New Roman" w:eastAsia="Calibri" w:hAnsi="Times New Roman" w:cs="Times New Roman"/>
          <w:i/>
          <w:color w:val="000000"/>
          <w:sz w:val="20"/>
        </w:rPr>
      </w:pPr>
    </w:p>
    <w:p w14:paraId="415B4B71" w14:textId="77777777" w:rsidR="005F4E11" w:rsidRDefault="005F4E11" w:rsidP="00A222EA">
      <w:pPr>
        <w:spacing w:after="160" w:line="252" w:lineRule="auto"/>
        <w:rPr>
          <w:rFonts w:ascii="Times New Roman" w:eastAsia="Calibri" w:hAnsi="Times New Roman" w:cs="Times New Roman"/>
          <w:i/>
          <w:color w:val="000000"/>
          <w:sz w:val="20"/>
        </w:rPr>
      </w:pPr>
    </w:p>
    <w:p w14:paraId="666A1141" w14:textId="77777777" w:rsidR="005F4E11" w:rsidRPr="004448C1" w:rsidRDefault="005F4E11" w:rsidP="00A222EA">
      <w:pPr>
        <w:spacing w:after="160" w:line="252" w:lineRule="auto"/>
        <w:rPr>
          <w:rFonts w:ascii="Times New Roman" w:eastAsia="Calibri" w:hAnsi="Times New Roman" w:cs="Times New Roman"/>
          <w:i/>
          <w:color w:val="000000"/>
          <w:sz w:val="20"/>
        </w:rPr>
      </w:pPr>
    </w:p>
    <w:p w14:paraId="0E24D756" w14:textId="77777777" w:rsidR="004448C1" w:rsidRPr="004448C1" w:rsidRDefault="004448C1" w:rsidP="004448C1">
      <w:pPr>
        <w:spacing w:after="160" w:line="252" w:lineRule="auto"/>
        <w:ind w:left="-709" w:firstLine="709"/>
        <w:jc w:val="right"/>
        <w:rPr>
          <w:rFonts w:ascii="Times New Roman" w:eastAsia="Calibri" w:hAnsi="Times New Roman" w:cs="Times New Roman"/>
          <w:i/>
          <w:color w:val="000000"/>
          <w:sz w:val="20"/>
        </w:rPr>
      </w:pPr>
      <w:r w:rsidRPr="004448C1">
        <w:rPr>
          <w:rFonts w:ascii="Times New Roman" w:eastAsia="Calibri" w:hAnsi="Times New Roman" w:cs="Times New Roman"/>
          <w:i/>
          <w:color w:val="000000"/>
          <w:sz w:val="20"/>
        </w:rPr>
        <w:t>Приложение №1</w:t>
      </w:r>
    </w:p>
    <w:p w14:paraId="3665C739" w14:textId="77777777" w:rsidR="004448C1" w:rsidRPr="004448C1" w:rsidRDefault="004448C1" w:rsidP="004448C1">
      <w:pPr>
        <w:spacing w:after="160" w:line="252" w:lineRule="auto"/>
        <w:ind w:left="-709" w:firstLine="709"/>
        <w:jc w:val="right"/>
        <w:rPr>
          <w:rFonts w:ascii="Times New Roman" w:eastAsia="Calibri" w:hAnsi="Times New Roman" w:cs="Times New Roman"/>
          <w:i/>
          <w:color w:val="000000"/>
          <w:sz w:val="20"/>
          <w:szCs w:val="20"/>
        </w:rPr>
      </w:pPr>
      <w:r w:rsidRPr="004448C1">
        <w:rPr>
          <w:rFonts w:ascii="Times New Roman" w:eastAsia="Calibri" w:hAnsi="Times New Roman" w:cs="Times New Roman"/>
          <w:i/>
          <w:color w:val="000000"/>
          <w:sz w:val="20"/>
        </w:rPr>
        <w:t>к Договору _______________________</w:t>
      </w:r>
    </w:p>
    <w:p w14:paraId="7998AC65" w14:textId="77777777" w:rsidR="004448C1" w:rsidRPr="004448C1" w:rsidRDefault="004448C1" w:rsidP="004448C1">
      <w:pPr>
        <w:spacing w:after="160" w:line="252" w:lineRule="auto"/>
        <w:ind w:left="-709" w:firstLine="709"/>
        <w:jc w:val="right"/>
        <w:rPr>
          <w:rFonts w:ascii="Times New Roman" w:eastAsia="Calibri" w:hAnsi="Times New Roman" w:cs="Times New Roman"/>
          <w:color w:val="000000"/>
          <w:sz w:val="20"/>
          <w:szCs w:val="20"/>
        </w:rPr>
      </w:pPr>
    </w:p>
    <w:p w14:paraId="711AA4F6" w14:textId="77777777" w:rsidR="004448C1" w:rsidRPr="004448C1" w:rsidRDefault="004448C1" w:rsidP="004448C1">
      <w:pPr>
        <w:spacing w:after="160" w:line="252" w:lineRule="auto"/>
        <w:ind w:left="-709" w:firstLine="709"/>
        <w:jc w:val="center"/>
        <w:rPr>
          <w:rFonts w:ascii="Times New Roman" w:eastAsia="Calibri" w:hAnsi="Times New Roman" w:cs="Times New Roman"/>
          <w:b/>
          <w:color w:val="000000"/>
          <w:sz w:val="24"/>
        </w:rPr>
      </w:pPr>
      <w:r w:rsidRPr="004448C1">
        <w:rPr>
          <w:rFonts w:ascii="Times New Roman" w:eastAsia="Calibri" w:hAnsi="Times New Roman" w:cs="Times New Roman"/>
          <w:b/>
          <w:color w:val="000000"/>
          <w:sz w:val="24"/>
        </w:rPr>
        <w:t xml:space="preserve">Спецификация №1 </w:t>
      </w:r>
    </w:p>
    <w:p w14:paraId="26375E64" w14:textId="77777777" w:rsidR="004448C1" w:rsidRPr="004448C1" w:rsidRDefault="004448C1" w:rsidP="004448C1">
      <w:pPr>
        <w:spacing w:after="160" w:line="252" w:lineRule="auto"/>
        <w:jc w:val="both"/>
        <w:rPr>
          <w:rFonts w:ascii="Times New Roman" w:eastAsia="Calibri" w:hAnsi="Times New Roman" w:cs="Times New Roman"/>
          <w:color w:val="000000"/>
        </w:rPr>
      </w:pPr>
    </w:p>
    <w:p w14:paraId="352CE0E5" w14:textId="77777777" w:rsidR="004448C1" w:rsidRPr="004448C1" w:rsidRDefault="004448C1" w:rsidP="004448C1">
      <w:pPr>
        <w:spacing w:after="160" w:line="252" w:lineRule="auto"/>
        <w:ind w:left="-709" w:firstLine="709"/>
        <w:jc w:val="both"/>
        <w:rPr>
          <w:rFonts w:ascii="Times New Roman" w:eastAsia="Calibri" w:hAnsi="Times New Roman" w:cs="Times New Roman"/>
          <w:color w:val="000000"/>
        </w:rPr>
      </w:pPr>
      <w:r w:rsidRPr="004448C1">
        <w:rPr>
          <w:rFonts w:ascii="Times New Roman" w:eastAsia="Calibri" w:hAnsi="Times New Roman" w:cs="Times New Roman"/>
          <w:color w:val="000000"/>
        </w:rPr>
        <w:lastRenderedPageBreak/>
        <w:t>ООО «ТОЧИНВЕСТ-ШЗМК», именуемое в дальнейшем  «Покупатель», в лице исполнительного директора</w:t>
      </w:r>
      <w:r w:rsidR="00B4090F">
        <w:rPr>
          <w:rFonts w:ascii="Times New Roman" w:eastAsia="Calibri" w:hAnsi="Times New Roman" w:cs="Times New Roman"/>
          <w:color w:val="000000"/>
        </w:rPr>
        <w:t xml:space="preserve"> Давыдова Евгения Олеговича</w:t>
      </w:r>
      <w:r w:rsidRPr="004448C1">
        <w:rPr>
          <w:rFonts w:ascii="Times New Roman" w:eastAsia="Calibri" w:hAnsi="Times New Roman" w:cs="Times New Roman"/>
          <w:color w:val="000000"/>
        </w:rPr>
        <w:t xml:space="preserve">, действующего на основании доверенности  </w:t>
      </w:r>
      <w:r w:rsidR="00177D3C">
        <w:rPr>
          <w:rFonts w:ascii="Times New Roman" w:eastAsia="Calibri" w:hAnsi="Times New Roman" w:cs="Times New Roman"/>
          <w:color w:val="000000"/>
          <w:spacing w:val="-4"/>
        </w:rPr>
        <w:t>№ ___________________</w:t>
      </w:r>
      <w:r w:rsidRPr="004448C1">
        <w:rPr>
          <w:rFonts w:ascii="Times New Roman" w:eastAsia="Calibri" w:hAnsi="Times New Roman" w:cs="Times New Roman"/>
          <w:color w:val="000000"/>
        </w:rPr>
        <w:t>, с одной стороны и</w:t>
      </w:r>
    </w:p>
    <w:p w14:paraId="15BC7E5F" w14:textId="77777777" w:rsidR="004448C1" w:rsidRPr="004448C1" w:rsidRDefault="004448C1" w:rsidP="004448C1">
      <w:pPr>
        <w:spacing w:after="160" w:line="252" w:lineRule="auto"/>
        <w:ind w:left="-709" w:firstLine="709"/>
        <w:jc w:val="both"/>
        <w:rPr>
          <w:rFonts w:ascii="Times New Roman" w:eastAsia="Calibri" w:hAnsi="Times New Roman" w:cs="Times New Roman"/>
          <w:color w:val="000000"/>
        </w:rPr>
      </w:pPr>
      <w:r w:rsidRPr="004448C1">
        <w:rPr>
          <w:rFonts w:ascii="Times New Roman" w:eastAsia="Calibri" w:hAnsi="Times New Roman" w:cs="Times New Roman"/>
          <w:color w:val="000000"/>
        </w:rPr>
        <w:t xml:space="preserve"> ____________, именуемое в дальнейшем «Поставщик», в лице ____________, действующего на основании ____________, с другой стороны, при совместном упоминании в тексте Договора именуемые «Стороны», а по отдельности – «Сторона», заключили настоящую Спецификацию к Договору _____________: </w:t>
      </w:r>
    </w:p>
    <w:tbl>
      <w:tblPr>
        <w:tblW w:w="10881"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
        <w:gridCol w:w="7078"/>
        <w:gridCol w:w="709"/>
        <w:gridCol w:w="1389"/>
        <w:gridCol w:w="1298"/>
      </w:tblGrid>
      <w:tr w:rsidR="004448C1" w:rsidRPr="004448C1" w14:paraId="56A841ED" w14:textId="77777777" w:rsidTr="00FF4CE3">
        <w:trPr>
          <w:trHeight w:val="893"/>
        </w:trPr>
        <w:tc>
          <w:tcPr>
            <w:tcW w:w="407" w:type="dxa"/>
            <w:shd w:val="clear" w:color="auto" w:fill="auto"/>
            <w:vAlign w:val="center"/>
          </w:tcPr>
          <w:p w14:paraId="7B48B96E"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w:t>
            </w:r>
          </w:p>
        </w:tc>
        <w:tc>
          <w:tcPr>
            <w:tcW w:w="7078" w:type="dxa"/>
            <w:shd w:val="clear" w:color="auto" w:fill="auto"/>
            <w:vAlign w:val="center"/>
          </w:tcPr>
          <w:p w14:paraId="2FFEB6A2"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Наименование</w:t>
            </w:r>
          </w:p>
        </w:tc>
        <w:tc>
          <w:tcPr>
            <w:tcW w:w="709" w:type="dxa"/>
            <w:shd w:val="clear" w:color="auto" w:fill="auto"/>
            <w:vAlign w:val="center"/>
          </w:tcPr>
          <w:p w14:paraId="59B1407D"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Кол-во, шт</w:t>
            </w:r>
          </w:p>
        </w:tc>
        <w:tc>
          <w:tcPr>
            <w:tcW w:w="1389" w:type="dxa"/>
            <w:shd w:val="clear" w:color="auto" w:fill="auto"/>
            <w:vAlign w:val="center"/>
          </w:tcPr>
          <w:p w14:paraId="0003DADF"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Цена шт/руб. с НДС20%</w:t>
            </w:r>
          </w:p>
        </w:tc>
        <w:tc>
          <w:tcPr>
            <w:tcW w:w="1298" w:type="dxa"/>
            <w:shd w:val="clear" w:color="auto" w:fill="auto"/>
            <w:vAlign w:val="center"/>
          </w:tcPr>
          <w:p w14:paraId="2EF06039"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Стоимость, руб. с НДС20%</w:t>
            </w:r>
          </w:p>
        </w:tc>
      </w:tr>
      <w:tr w:rsidR="004448C1" w:rsidRPr="004448C1" w14:paraId="5D3C0110" w14:textId="77777777" w:rsidTr="00FF4CE3">
        <w:trPr>
          <w:trHeight w:val="483"/>
        </w:trPr>
        <w:tc>
          <w:tcPr>
            <w:tcW w:w="407" w:type="dxa"/>
            <w:shd w:val="clear" w:color="auto" w:fill="auto"/>
          </w:tcPr>
          <w:p w14:paraId="0FF5F2E3"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1</w:t>
            </w:r>
          </w:p>
        </w:tc>
        <w:tc>
          <w:tcPr>
            <w:tcW w:w="7078" w:type="dxa"/>
            <w:shd w:val="clear" w:color="auto" w:fill="auto"/>
          </w:tcPr>
          <w:p w14:paraId="697398B9" w14:textId="714A1AEA" w:rsidR="00D534FF" w:rsidRPr="004448C1" w:rsidRDefault="00D534FF" w:rsidP="004448C1">
            <w:pPr>
              <w:suppressAutoHyphens/>
              <w:spacing w:before="100" w:after="100" w:line="100" w:lineRule="atLeast"/>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eastAsia="ar-SA"/>
              </w:rPr>
              <w:t>Штука 1</w:t>
            </w:r>
          </w:p>
        </w:tc>
        <w:tc>
          <w:tcPr>
            <w:tcW w:w="709" w:type="dxa"/>
            <w:shd w:val="clear" w:color="auto" w:fill="auto"/>
          </w:tcPr>
          <w:p w14:paraId="12B6DC22"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1</w:t>
            </w:r>
          </w:p>
        </w:tc>
        <w:tc>
          <w:tcPr>
            <w:tcW w:w="1389" w:type="dxa"/>
            <w:shd w:val="clear" w:color="auto" w:fill="auto"/>
          </w:tcPr>
          <w:p w14:paraId="0C27BF8C" w14:textId="5A15562C" w:rsidR="004448C1" w:rsidRPr="004448C1" w:rsidRDefault="00D534FF" w:rsidP="004448C1">
            <w:pPr>
              <w:spacing w:after="160" w:line="252" w:lineRule="auto"/>
              <w:rPr>
                <w:rFonts w:ascii="Times New Roman" w:eastAsia="Calibri" w:hAnsi="Times New Roman" w:cs="Times New Roman"/>
                <w:color w:val="000000"/>
              </w:rPr>
            </w:pPr>
            <w:r>
              <w:rPr>
                <w:rFonts w:ascii="Times New Roman" w:eastAsia="Calibri" w:hAnsi="Times New Roman" w:cs="Times New Roman"/>
                <w:color w:val="000000"/>
              </w:rPr>
              <w:t>23000</w:t>
            </w:r>
          </w:p>
        </w:tc>
        <w:tc>
          <w:tcPr>
            <w:tcW w:w="1298" w:type="dxa"/>
            <w:shd w:val="clear" w:color="auto" w:fill="auto"/>
          </w:tcPr>
          <w:p w14:paraId="6BEC245D" w14:textId="6986C129" w:rsidR="004448C1" w:rsidRPr="004448C1" w:rsidRDefault="00D534FF" w:rsidP="004448C1">
            <w:pPr>
              <w:spacing w:after="160" w:line="252" w:lineRule="auto"/>
              <w:rPr>
                <w:rFonts w:ascii="Times New Roman" w:eastAsia="Calibri" w:hAnsi="Times New Roman" w:cs="Times New Roman"/>
                <w:color w:val="000000"/>
              </w:rPr>
            </w:pPr>
            <w:r>
              <w:rPr>
                <w:rFonts w:ascii="Times New Roman" w:eastAsia="Calibri" w:hAnsi="Times New Roman" w:cs="Times New Roman"/>
                <w:color w:val="000000"/>
              </w:rPr>
              <w:t>28756</w:t>
            </w:r>
          </w:p>
        </w:tc>
      </w:tr>
      <w:tr w:rsidR="00772EBC" w:rsidRPr="004448C1" w14:paraId="4F0F54C2" w14:textId="77777777" w:rsidTr="00FF4CE3">
        <w:trPr>
          <w:trHeight w:val="483"/>
        </w:trPr>
        <w:tc>
          <w:tcPr>
            <w:tcW w:w="407" w:type="dxa"/>
            <w:shd w:val="clear" w:color="auto" w:fill="auto"/>
          </w:tcPr>
          <w:p w14:paraId="2C74327B" w14:textId="46E3DD2C" w:rsidR="00772EBC" w:rsidRPr="004448C1" w:rsidRDefault="00772EBC" w:rsidP="004448C1">
            <w:pPr>
              <w:spacing w:after="160" w:line="252" w:lineRule="auto"/>
              <w:jc w:val="center"/>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2</w:t>
            </w:r>
          </w:p>
        </w:tc>
        <w:tc>
          <w:tcPr>
            <w:tcW w:w="7078" w:type="dxa"/>
            <w:shd w:val="clear" w:color="auto" w:fill="auto"/>
          </w:tcPr>
          <w:p w14:paraId="00C15E85" w14:textId="1E347211" w:rsidR="00772EBC" w:rsidRDefault="00772EBC" w:rsidP="004448C1">
            <w:pPr>
              <w:suppressAutoHyphens/>
              <w:spacing w:before="100" w:after="100" w:line="100" w:lineRule="atLeast"/>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eastAsia="ar-SA"/>
              </w:rPr>
              <w:t>Штука 2</w:t>
            </w:r>
          </w:p>
        </w:tc>
        <w:tc>
          <w:tcPr>
            <w:tcW w:w="709" w:type="dxa"/>
            <w:shd w:val="clear" w:color="auto" w:fill="auto"/>
          </w:tcPr>
          <w:p w14:paraId="1553D2E2" w14:textId="28AC7124" w:rsidR="00772EBC" w:rsidRPr="004448C1" w:rsidRDefault="00A80AC9" w:rsidP="004448C1">
            <w:pPr>
              <w:spacing w:after="160" w:line="252" w:lineRule="auto"/>
              <w:jc w:val="center"/>
              <w:rPr>
                <w:rFonts w:ascii="Times New Roman" w:eastAsia="Calibri" w:hAnsi="Times New Roman" w:cs="Times New Roman"/>
                <w:color w:val="000000"/>
                <w:sz w:val="20"/>
                <w:szCs w:val="20"/>
              </w:rPr>
            </w:pPr>
            <w:del w:id="27" w:author="Dmitry Gryaznov" w:date="2023-12-07T13:13:00Z">
              <w:r>
                <w:rPr>
                  <w:rFonts w:ascii="Times New Roman" w:eastAsia="Calibri" w:hAnsi="Times New Roman" w:cs="Times New Roman"/>
                  <w:color w:val="000000"/>
                  <w:sz w:val="20"/>
                  <w:szCs w:val="20"/>
                </w:rPr>
                <w:delText>2</w:delText>
              </w:r>
            </w:del>
            <w:ins w:id="28" w:author="Dmitry Gryaznov" w:date="2023-12-07T13:13:00Z">
              <w:r w:rsidR="00772EBC">
                <w:rPr>
                  <w:rFonts w:ascii="Times New Roman" w:eastAsia="Calibri" w:hAnsi="Times New Roman" w:cs="Times New Roman"/>
                  <w:color w:val="000000"/>
                  <w:sz w:val="20"/>
                  <w:szCs w:val="20"/>
                </w:rPr>
                <w:t>3</w:t>
              </w:r>
            </w:ins>
          </w:p>
        </w:tc>
        <w:tc>
          <w:tcPr>
            <w:tcW w:w="1389" w:type="dxa"/>
            <w:shd w:val="clear" w:color="auto" w:fill="auto"/>
          </w:tcPr>
          <w:p w14:paraId="4BCDF547" w14:textId="7A7D44DF" w:rsidR="00772EBC" w:rsidRDefault="00A80AC9" w:rsidP="004448C1">
            <w:pPr>
              <w:spacing w:after="160" w:line="252" w:lineRule="auto"/>
              <w:rPr>
                <w:rFonts w:ascii="Times New Roman" w:eastAsia="Calibri" w:hAnsi="Times New Roman" w:cs="Times New Roman"/>
                <w:color w:val="000000"/>
              </w:rPr>
            </w:pPr>
            <w:del w:id="29" w:author="Dmitry Gryaznov" w:date="2023-12-07T13:13:00Z">
              <w:r>
                <w:rPr>
                  <w:rFonts w:ascii="Times New Roman" w:eastAsia="Calibri" w:hAnsi="Times New Roman" w:cs="Times New Roman"/>
                  <w:color w:val="000000"/>
                </w:rPr>
                <w:delText>7777</w:delText>
              </w:r>
            </w:del>
            <w:ins w:id="30" w:author="Dmitry Gryaznov" w:date="2023-12-07T13:13:00Z">
              <w:r w:rsidR="00772EBC">
                <w:rPr>
                  <w:rFonts w:ascii="Times New Roman" w:eastAsia="Calibri" w:hAnsi="Times New Roman" w:cs="Times New Roman"/>
                  <w:color w:val="000000"/>
                </w:rPr>
                <w:t>39032</w:t>
              </w:r>
            </w:ins>
          </w:p>
        </w:tc>
        <w:tc>
          <w:tcPr>
            <w:tcW w:w="1298" w:type="dxa"/>
            <w:shd w:val="clear" w:color="auto" w:fill="auto"/>
          </w:tcPr>
          <w:p w14:paraId="37478D95" w14:textId="32C81433" w:rsidR="00772EBC" w:rsidRDefault="00A80AC9" w:rsidP="004448C1">
            <w:pPr>
              <w:spacing w:after="160" w:line="252" w:lineRule="auto"/>
              <w:rPr>
                <w:rFonts w:ascii="Times New Roman" w:eastAsia="Calibri" w:hAnsi="Times New Roman" w:cs="Times New Roman"/>
                <w:color w:val="000000"/>
              </w:rPr>
            </w:pPr>
            <w:del w:id="31" w:author="Dmitry Gryaznov" w:date="2023-12-07T13:13:00Z">
              <w:r>
                <w:rPr>
                  <w:rFonts w:ascii="Times New Roman" w:eastAsia="Calibri" w:hAnsi="Times New Roman" w:cs="Times New Roman"/>
                  <w:color w:val="000000"/>
                </w:rPr>
                <w:delText>8888</w:delText>
              </w:r>
            </w:del>
            <w:ins w:id="32" w:author="Dmitry Gryaznov" w:date="2023-12-07T13:13:00Z">
              <w:r w:rsidR="00772EBC">
                <w:rPr>
                  <w:rFonts w:ascii="Times New Roman" w:eastAsia="Calibri" w:hAnsi="Times New Roman" w:cs="Times New Roman"/>
                  <w:color w:val="000000"/>
                </w:rPr>
                <w:t>44443</w:t>
              </w:r>
            </w:ins>
          </w:p>
        </w:tc>
      </w:tr>
      <w:tr w:rsidR="007846CF" w:rsidRPr="004448C1" w14:paraId="7E0688C1" w14:textId="77777777" w:rsidTr="00FF4CE3">
        <w:trPr>
          <w:trHeight w:val="483"/>
          <w:ins w:id="33" w:author="Dmitry Gryaznov" w:date="2023-12-07T13:13:00Z"/>
        </w:trPr>
        <w:tc>
          <w:tcPr>
            <w:tcW w:w="407" w:type="dxa"/>
            <w:shd w:val="clear" w:color="auto" w:fill="auto"/>
          </w:tcPr>
          <w:p w14:paraId="62020F0A" w14:textId="5BB94195" w:rsidR="007846CF" w:rsidRDefault="007846CF" w:rsidP="004448C1">
            <w:pPr>
              <w:spacing w:after="160" w:line="252" w:lineRule="auto"/>
              <w:jc w:val="center"/>
              <w:rPr>
                <w:ins w:id="34" w:author="Dmitry Gryaznov" w:date="2023-12-07T13:13:00Z"/>
                <w:rFonts w:ascii="Times New Roman" w:eastAsia="Calibri" w:hAnsi="Times New Roman" w:cs="Times New Roman"/>
                <w:color w:val="000000"/>
                <w:sz w:val="20"/>
                <w:szCs w:val="20"/>
              </w:rPr>
            </w:pPr>
            <w:ins w:id="35" w:author="Dmitry Gryaznov" w:date="2023-12-07T13:13:00Z">
              <w:r>
                <w:rPr>
                  <w:rFonts w:ascii="Times New Roman" w:eastAsia="Calibri" w:hAnsi="Times New Roman" w:cs="Times New Roman"/>
                  <w:color w:val="000000"/>
                  <w:sz w:val="20"/>
                  <w:szCs w:val="20"/>
                </w:rPr>
                <w:t>3</w:t>
              </w:r>
            </w:ins>
          </w:p>
        </w:tc>
        <w:tc>
          <w:tcPr>
            <w:tcW w:w="7078" w:type="dxa"/>
            <w:shd w:val="clear" w:color="auto" w:fill="auto"/>
          </w:tcPr>
          <w:p w14:paraId="0407F011" w14:textId="5201B286" w:rsidR="007846CF" w:rsidRDefault="007846CF" w:rsidP="004448C1">
            <w:pPr>
              <w:suppressAutoHyphens/>
              <w:spacing w:before="100" w:after="100" w:line="100" w:lineRule="atLeast"/>
              <w:rPr>
                <w:ins w:id="36" w:author="Dmitry Gryaznov" w:date="2023-12-07T13:13:00Z"/>
                <w:rFonts w:ascii="Times New Roman" w:eastAsia="Times New Roman" w:hAnsi="Times New Roman" w:cs="Times New Roman"/>
                <w:color w:val="000000"/>
                <w:sz w:val="20"/>
                <w:szCs w:val="20"/>
                <w:lang w:eastAsia="ar-SA"/>
              </w:rPr>
            </w:pPr>
            <w:ins w:id="37" w:author="Dmitry Gryaznov" w:date="2023-12-07T13:13:00Z">
              <w:r>
                <w:rPr>
                  <w:rFonts w:ascii="Times New Roman" w:eastAsia="Times New Roman" w:hAnsi="Times New Roman" w:cs="Times New Roman"/>
                  <w:color w:val="000000"/>
                  <w:sz w:val="20"/>
                  <w:szCs w:val="20"/>
                  <w:lang w:eastAsia="ar-SA"/>
                </w:rPr>
                <w:t>Штука 3</w:t>
              </w:r>
            </w:ins>
          </w:p>
        </w:tc>
        <w:tc>
          <w:tcPr>
            <w:tcW w:w="709" w:type="dxa"/>
            <w:shd w:val="clear" w:color="auto" w:fill="auto"/>
          </w:tcPr>
          <w:p w14:paraId="3F917233" w14:textId="49A5E972" w:rsidR="007846CF" w:rsidRDefault="007846CF" w:rsidP="004448C1">
            <w:pPr>
              <w:spacing w:after="160" w:line="252" w:lineRule="auto"/>
              <w:jc w:val="center"/>
              <w:rPr>
                <w:ins w:id="38" w:author="Dmitry Gryaznov" w:date="2023-12-07T13:13:00Z"/>
                <w:rFonts w:ascii="Times New Roman" w:eastAsia="Calibri" w:hAnsi="Times New Roman" w:cs="Times New Roman"/>
                <w:color w:val="000000"/>
                <w:sz w:val="20"/>
                <w:szCs w:val="20"/>
              </w:rPr>
            </w:pPr>
            <w:ins w:id="39" w:author="Dmitry Gryaznov" w:date="2023-12-07T13:13:00Z">
              <w:r>
                <w:rPr>
                  <w:rFonts w:ascii="Times New Roman" w:eastAsia="Calibri" w:hAnsi="Times New Roman" w:cs="Times New Roman"/>
                  <w:color w:val="000000"/>
                  <w:sz w:val="20"/>
                  <w:szCs w:val="20"/>
                </w:rPr>
                <w:t>20</w:t>
              </w:r>
            </w:ins>
          </w:p>
        </w:tc>
        <w:tc>
          <w:tcPr>
            <w:tcW w:w="1389" w:type="dxa"/>
            <w:shd w:val="clear" w:color="auto" w:fill="auto"/>
          </w:tcPr>
          <w:p w14:paraId="49D6E6F1" w14:textId="38C6C38B" w:rsidR="007846CF" w:rsidRDefault="007846CF" w:rsidP="004448C1">
            <w:pPr>
              <w:spacing w:after="160" w:line="252" w:lineRule="auto"/>
              <w:rPr>
                <w:ins w:id="40" w:author="Dmitry Gryaznov" w:date="2023-12-07T13:13:00Z"/>
                <w:rFonts w:ascii="Times New Roman" w:eastAsia="Calibri" w:hAnsi="Times New Roman" w:cs="Times New Roman"/>
                <w:color w:val="000000"/>
              </w:rPr>
            </w:pPr>
            <w:ins w:id="41" w:author="Dmitry Gryaznov" w:date="2023-12-07T13:13:00Z">
              <w:r>
                <w:rPr>
                  <w:rFonts w:ascii="Times New Roman" w:eastAsia="Calibri" w:hAnsi="Times New Roman" w:cs="Times New Roman"/>
                  <w:color w:val="000000"/>
                </w:rPr>
                <w:t>200</w:t>
              </w:r>
            </w:ins>
          </w:p>
        </w:tc>
        <w:tc>
          <w:tcPr>
            <w:tcW w:w="1298" w:type="dxa"/>
            <w:shd w:val="clear" w:color="auto" w:fill="auto"/>
          </w:tcPr>
          <w:p w14:paraId="54669247" w14:textId="601E78AA" w:rsidR="007846CF" w:rsidRDefault="007846CF" w:rsidP="004448C1">
            <w:pPr>
              <w:spacing w:after="160" w:line="252" w:lineRule="auto"/>
              <w:rPr>
                <w:ins w:id="42" w:author="Dmitry Gryaznov" w:date="2023-12-07T13:13:00Z"/>
                <w:rFonts w:ascii="Times New Roman" w:eastAsia="Calibri" w:hAnsi="Times New Roman" w:cs="Times New Roman"/>
                <w:color w:val="000000"/>
              </w:rPr>
            </w:pPr>
            <w:ins w:id="43" w:author="Dmitry Gryaznov" w:date="2023-12-07T13:13:00Z">
              <w:r>
                <w:rPr>
                  <w:rFonts w:ascii="Times New Roman" w:eastAsia="Calibri" w:hAnsi="Times New Roman" w:cs="Times New Roman"/>
                  <w:color w:val="000000"/>
                </w:rPr>
                <w:t>240</w:t>
              </w:r>
            </w:ins>
          </w:p>
        </w:tc>
      </w:tr>
      <w:tr w:rsidR="004448C1" w:rsidRPr="004448C1" w14:paraId="305DBFA3" w14:textId="77777777" w:rsidTr="00FF4CE3">
        <w:trPr>
          <w:trHeight w:val="250"/>
        </w:trPr>
        <w:tc>
          <w:tcPr>
            <w:tcW w:w="9583" w:type="dxa"/>
            <w:gridSpan w:val="4"/>
            <w:shd w:val="clear" w:color="auto" w:fill="auto"/>
          </w:tcPr>
          <w:p w14:paraId="6201B7A0" w14:textId="77777777" w:rsidR="004448C1" w:rsidRPr="004448C1" w:rsidRDefault="004448C1" w:rsidP="004448C1">
            <w:pPr>
              <w:spacing w:after="160" w:line="252" w:lineRule="auto"/>
              <w:jc w:val="right"/>
              <w:rPr>
                <w:rFonts w:ascii="Times New Roman" w:eastAsia="Calibri" w:hAnsi="Times New Roman" w:cs="Times New Roman"/>
                <w:b/>
                <w:color w:val="000000"/>
              </w:rPr>
            </w:pPr>
            <w:r w:rsidRPr="004448C1">
              <w:rPr>
                <w:rFonts w:ascii="Times New Roman" w:eastAsia="Calibri" w:hAnsi="Times New Roman" w:cs="Times New Roman"/>
                <w:b/>
                <w:color w:val="000000"/>
              </w:rPr>
              <w:t>НДС20%</w:t>
            </w:r>
          </w:p>
        </w:tc>
        <w:tc>
          <w:tcPr>
            <w:tcW w:w="1298" w:type="dxa"/>
            <w:shd w:val="clear" w:color="auto" w:fill="auto"/>
          </w:tcPr>
          <w:p w14:paraId="76EE55C8" w14:textId="77777777" w:rsidR="004448C1" w:rsidRPr="004448C1" w:rsidRDefault="004448C1" w:rsidP="004448C1">
            <w:pPr>
              <w:spacing w:after="160" w:line="252" w:lineRule="auto"/>
              <w:jc w:val="center"/>
              <w:rPr>
                <w:rFonts w:ascii="Times New Roman" w:eastAsia="Calibri" w:hAnsi="Times New Roman" w:cs="Times New Roman"/>
                <w:b/>
                <w:color w:val="000000"/>
              </w:rPr>
            </w:pPr>
          </w:p>
        </w:tc>
      </w:tr>
      <w:tr w:rsidR="004448C1" w:rsidRPr="004448C1" w14:paraId="667B1FD1" w14:textId="77777777" w:rsidTr="00FF4CE3">
        <w:trPr>
          <w:trHeight w:val="266"/>
        </w:trPr>
        <w:tc>
          <w:tcPr>
            <w:tcW w:w="9583" w:type="dxa"/>
            <w:gridSpan w:val="4"/>
            <w:shd w:val="clear" w:color="auto" w:fill="auto"/>
          </w:tcPr>
          <w:p w14:paraId="178D8BEF" w14:textId="77777777" w:rsidR="004448C1" w:rsidRPr="004448C1" w:rsidRDefault="004448C1" w:rsidP="004448C1">
            <w:pPr>
              <w:spacing w:after="160" w:line="252" w:lineRule="auto"/>
              <w:jc w:val="right"/>
              <w:rPr>
                <w:rFonts w:ascii="Times New Roman" w:eastAsia="Calibri" w:hAnsi="Times New Roman" w:cs="Times New Roman"/>
                <w:b/>
                <w:color w:val="000000"/>
              </w:rPr>
            </w:pPr>
            <w:r w:rsidRPr="004448C1">
              <w:rPr>
                <w:rFonts w:ascii="Times New Roman" w:eastAsia="Calibri" w:hAnsi="Times New Roman" w:cs="Times New Roman"/>
                <w:b/>
                <w:color w:val="000000"/>
              </w:rPr>
              <w:t>Итого с НДС20%</w:t>
            </w:r>
          </w:p>
        </w:tc>
        <w:tc>
          <w:tcPr>
            <w:tcW w:w="1298" w:type="dxa"/>
            <w:shd w:val="clear" w:color="auto" w:fill="auto"/>
          </w:tcPr>
          <w:p w14:paraId="2C3E20C0" w14:textId="77777777" w:rsidR="004448C1" w:rsidRPr="004448C1" w:rsidRDefault="004448C1" w:rsidP="004448C1">
            <w:pPr>
              <w:spacing w:after="160" w:line="252" w:lineRule="auto"/>
              <w:jc w:val="center"/>
              <w:rPr>
                <w:rFonts w:ascii="Times New Roman" w:eastAsia="Calibri" w:hAnsi="Times New Roman" w:cs="Times New Roman"/>
                <w:b/>
                <w:color w:val="000000"/>
              </w:rPr>
            </w:pPr>
          </w:p>
        </w:tc>
      </w:tr>
    </w:tbl>
    <w:p w14:paraId="1C808C5D" w14:textId="77777777" w:rsidR="004448C1" w:rsidRPr="004448C1" w:rsidRDefault="004448C1" w:rsidP="004448C1">
      <w:pPr>
        <w:spacing w:after="160" w:line="252" w:lineRule="auto"/>
        <w:rPr>
          <w:rFonts w:ascii="Times New Roman" w:eastAsia="Calibri" w:hAnsi="Times New Roman" w:cs="Times New Roman"/>
          <w:b/>
          <w:color w:val="000000"/>
          <w:sz w:val="24"/>
        </w:rPr>
      </w:pPr>
    </w:p>
    <w:p w14:paraId="0A9593CB" w14:textId="77777777" w:rsidR="004448C1" w:rsidRPr="004448C1" w:rsidRDefault="004448C1" w:rsidP="004448C1">
      <w:pPr>
        <w:spacing w:after="160" w:line="252" w:lineRule="auto"/>
        <w:jc w:val="both"/>
        <w:rPr>
          <w:rFonts w:ascii="Times New Roman" w:eastAsia="Calibri" w:hAnsi="Times New Roman" w:cs="Times New Roman"/>
          <w:color w:val="000000"/>
          <w:sz w:val="24"/>
        </w:rPr>
      </w:pPr>
      <w:r w:rsidRPr="004448C1">
        <w:rPr>
          <w:rFonts w:ascii="Times New Roman" w:eastAsia="Calibri" w:hAnsi="Times New Roman" w:cs="Times New Roman"/>
          <w:b/>
          <w:color w:val="000000"/>
          <w:sz w:val="24"/>
        </w:rPr>
        <w:t>Стоимость</w:t>
      </w:r>
      <w:r w:rsidRPr="004448C1">
        <w:rPr>
          <w:rFonts w:ascii="Times New Roman" w:eastAsia="Calibri" w:hAnsi="Times New Roman" w:cs="Times New Roman"/>
          <w:color w:val="000000"/>
          <w:sz w:val="24"/>
        </w:rPr>
        <w:t xml:space="preserve"> по Спецификации №1 составляет </w:t>
      </w:r>
    </w:p>
    <w:p w14:paraId="27539B94" w14:textId="77777777" w:rsidR="004448C1" w:rsidRPr="004448C1" w:rsidRDefault="004448C1" w:rsidP="004448C1">
      <w:pPr>
        <w:spacing w:after="160" w:line="252" w:lineRule="auto"/>
        <w:jc w:val="both"/>
        <w:rPr>
          <w:rFonts w:ascii="Times New Roman" w:eastAsia="Calibri" w:hAnsi="Times New Roman" w:cs="Times New Roman"/>
          <w:color w:val="000000"/>
          <w:sz w:val="24"/>
          <w:szCs w:val="24"/>
        </w:rPr>
      </w:pPr>
      <w:r w:rsidRPr="004448C1">
        <w:rPr>
          <w:rFonts w:ascii="Times New Roman" w:eastAsia="Calibri" w:hAnsi="Times New Roman" w:cs="Times New Roman"/>
          <w:b/>
          <w:color w:val="000000"/>
          <w:sz w:val="24"/>
          <w:szCs w:val="24"/>
        </w:rPr>
        <w:t>Условия оплаты:</w:t>
      </w:r>
      <w:r w:rsidRPr="004448C1">
        <w:rPr>
          <w:rFonts w:ascii="Times New Roman" w:eastAsia="Calibri" w:hAnsi="Times New Roman" w:cs="Times New Roman"/>
          <w:color w:val="000000"/>
          <w:sz w:val="24"/>
          <w:szCs w:val="24"/>
        </w:rPr>
        <w:t xml:space="preserve"> </w:t>
      </w:r>
    </w:p>
    <w:p w14:paraId="4D844585" w14:textId="77777777" w:rsidR="004448C1" w:rsidRPr="004448C1" w:rsidRDefault="004448C1" w:rsidP="004448C1">
      <w:pPr>
        <w:spacing w:after="160" w:line="252" w:lineRule="auto"/>
        <w:jc w:val="both"/>
        <w:rPr>
          <w:rFonts w:ascii="Times New Roman" w:eastAsia="Calibri" w:hAnsi="Times New Roman" w:cs="Times New Roman"/>
          <w:color w:val="000000"/>
          <w:sz w:val="24"/>
          <w:szCs w:val="24"/>
        </w:rPr>
      </w:pPr>
      <w:r w:rsidRPr="004448C1">
        <w:rPr>
          <w:rFonts w:ascii="Times New Roman" w:eastAsia="Calibri" w:hAnsi="Times New Roman" w:cs="Times New Roman"/>
          <w:b/>
          <w:color w:val="000000"/>
          <w:sz w:val="24"/>
          <w:szCs w:val="24"/>
        </w:rPr>
        <w:t>Условия поставки:</w:t>
      </w:r>
      <w:r w:rsidRPr="004448C1">
        <w:rPr>
          <w:rFonts w:ascii="Times New Roman" w:eastAsia="Calibri" w:hAnsi="Times New Roman" w:cs="Times New Roman"/>
          <w:color w:val="000000"/>
          <w:sz w:val="24"/>
          <w:szCs w:val="24"/>
        </w:rPr>
        <w:t xml:space="preserve"> </w:t>
      </w:r>
    </w:p>
    <w:p w14:paraId="666BE777" w14:textId="77777777" w:rsidR="004448C1" w:rsidRPr="004448C1" w:rsidRDefault="004448C1" w:rsidP="004448C1">
      <w:pPr>
        <w:suppressAutoHyphens/>
        <w:autoSpaceDE w:val="0"/>
        <w:spacing w:after="0" w:line="240" w:lineRule="auto"/>
        <w:rPr>
          <w:rFonts w:ascii="Times New Roman" w:eastAsia="Times New Roman" w:hAnsi="Times New Roman" w:cs="Times New Roman"/>
          <w:color w:val="000000"/>
          <w:sz w:val="24"/>
          <w:szCs w:val="24"/>
          <w:lang w:eastAsia="zh-CN"/>
        </w:rPr>
      </w:pPr>
      <w:r w:rsidRPr="004448C1">
        <w:rPr>
          <w:rFonts w:ascii="Times New Roman" w:eastAsia="Times New Roman" w:hAnsi="Times New Roman" w:cs="Times New Roman"/>
          <w:b/>
          <w:color w:val="000000"/>
          <w:sz w:val="24"/>
          <w:szCs w:val="24"/>
          <w:lang w:eastAsia="zh-CN"/>
        </w:rPr>
        <w:t xml:space="preserve">Доставка: </w:t>
      </w:r>
    </w:p>
    <w:p w14:paraId="549BAC80" w14:textId="77777777" w:rsidR="004448C1" w:rsidRPr="004448C1" w:rsidRDefault="004448C1" w:rsidP="004448C1">
      <w:pPr>
        <w:suppressAutoHyphens/>
        <w:autoSpaceDE w:val="0"/>
        <w:spacing w:after="0" w:line="240" w:lineRule="auto"/>
        <w:rPr>
          <w:rFonts w:ascii="Times New Roman" w:eastAsia="Times New Roman" w:hAnsi="Times New Roman" w:cs="Times New Roman"/>
          <w:color w:val="000000"/>
          <w:sz w:val="24"/>
          <w:szCs w:val="24"/>
          <w:lang w:eastAsia="zh-CN"/>
        </w:rPr>
      </w:pPr>
    </w:p>
    <w:p w14:paraId="73359665" w14:textId="77777777" w:rsidR="004448C1" w:rsidRPr="004448C1" w:rsidRDefault="004448C1" w:rsidP="004448C1">
      <w:pPr>
        <w:spacing w:after="0" w:line="240" w:lineRule="auto"/>
        <w:ind w:left="284" w:right="141" w:hanging="284"/>
        <w:jc w:val="both"/>
        <w:rPr>
          <w:rFonts w:ascii="Times New Roman" w:eastAsia="Times New Roman" w:hAnsi="Times New Roman" w:cs="Times New Roman"/>
          <w:color w:val="000000"/>
          <w:sz w:val="24"/>
          <w:szCs w:val="24"/>
          <w:lang w:eastAsia="ru-RU"/>
        </w:rPr>
      </w:pPr>
      <w:r w:rsidRPr="004448C1">
        <w:rPr>
          <w:rFonts w:ascii="Times New Roman" w:eastAsia="Times New Roman" w:hAnsi="Times New Roman" w:cs="Times New Roman"/>
          <w:b/>
          <w:color w:val="000000"/>
          <w:sz w:val="24"/>
          <w:szCs w:val="24"/>
          <w:lang w:eastAsia="ru-RU"/>
        </w:rPr>
        <w:t>Гарантия на товар:</w:t>
      </w:r>
      <w:r w:rsidRPr="004448C1">
        <w:rPr>
          <w:rFonts w:ascii="Times New Roman" w:eastAsia="Times New Roman" w:hAnsi="Times New Roman" w:cs="Times New Roman"/>
          <w:color w:val="000000"/>
          <w:sz w:val="24"/>
          <w:szCs w:val="24"/>
          <w:lang w:eastAsia="ru-RU"/>
        </w:rPr>
        <w:t xml:space="preserve"> </w:t>
      </w:r>
    </w:p>
    <w:p w14:paraId="69D7901C"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p>
    <w:tbl>
      <w:tblPr>
        <w:tblW w:w="0" w:type="auto"/>
        <w:tblLook w:val="04A0" w:firstRow="1" w:lastRow="0" w:firstColumn="1" w:lastColumn="0" w:noHBand="0" w:noVBand="1"/>
      </w:tblPr>
      <w:tblGrid>
        <w:gridCol w:w="5068"/>
        <w:gridCol w:w="5069"/>
      </w:tblGrid>
      <w:tr w:rsidR="004448C1" w:rsidRPr="004448C1" w14:paraId="1B98B940" w14:textId="77777777" w:rsidTr="00794BA9">
        <w:tc>
          <w:tcPr>
            <w:tcW w:w="5068" w:type="dxa"/>
            <w:shd w:val="clear" w:color="auto" w:fill="auto"/>
          </w:tcPr>
          <w:p w14:paraId="0DC05FE9" w14:textId="77777777" w:rsidR="004448C1" w:rsidRPr="004448C1" w:rsidRDefault="00FF4CE3" w:rsidP="004448C1">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Покупатель</w:t>
            </w:r>
            <w:r w:rsidR="004448C1" w:rsidRPr="004448C1">
              <w:rPr>
                <w:rFonts w:ascii="Times New Roman" w:eastAsia="Calibri" w:hAnsi="Times New Roman" w:cs="Times New Roman"/>
                <w:b/>
                <w:bCs/>
                <w:color w:val="000000"/>
                <w:sz w:val="24"/>
                <w:szCs w:val="24"/>
                <w:lang w:eastAsia="zh-CN"/>
              </w:rPr>
              <w:t>:</w:t>
            </w:r>
          </w:p>
          <w:p w14:paraId="282C2A0A"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4155848B"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08CAAA35"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61F06155" w14:textId="40BBC5AA"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___________</w:t>
            </w:r>
            <w:del w:id="44" w:author="Dmitry Gryaznov" w:date="2023-12-07T13:13:00Z">
              <w:r w:rsidR="00B4090F">
                <w:rPr>
                  <w:rFonts w:ascii="Times New Roman" w:eastAsia="Calibri" w:hAnsi="Times New Roman" w:cs="Times New Roman"/>
                  <w:b/>
                  <w:bCs/>
                  <w:color w:val="000000"/>
                  <w:sz w:val="24"/>
                  <w:szCs w:val="24"/>
                  <w:lang w:eastAsia="zh-CN"/>
                </w:rPr>
                <w:delText>Давыдов</w:delText>
              </w:r>
            </w:del>
            <w:ins w:id="45" w:author="Dmitry Gryaznov" w:date="2023-12-07T13:13:00Z">
              <w:r w:rsidR="00F1081F">
                <w:rPr>
                  <w:rFonts w:ascii="Times New Roman" w:eastAsia="Calibri" w:hAnsi="Times New Roman" w:cs="Times New Roman"/>
                  <w:b/>
                  <w:bCs/>
                  <w:color w:val="000000"/>
                  <w:sz w:val="24"/>
                  <w:szCs w:val="24"/>
                  <w:lang w:eastAsia="zh-CN"/>
                </w:rPr>
                <w:t>Петров</w:t>
              </w:r>
            </w:ins>
            <w:r w:rsidR="00B4090F">
              <w:rPr>
                <w:rFonts w:ascii="Times New Roman" w:eastAsia="Calibri" w:hAnsi="Times New Roman" w:cs="Times New Roman"/>
                <w:b/>
                <w:bCs/>
                <w:color w:val="000000"/>
                <w:sz w:val="24"/>
                <w:szCs w:val="24"/>
                <w:lang w:eastAsia="zh-CN"/>
              </w:rPr>
              <w:t xml:space="preserve"> Е.О</w:t>
            </w:r>
            <w:r w:rsidR="00FF4CE3" w:rsidRPr="00FF4CE3">
              <w:rPr>
                <w:rFonts w:ascii="Times New Roman" w:eastAsia="Calibri" w:hAnsi="Times New Roman" w:cs="Times New Roman"/>
                <w:b/>
                <w:bCs/>
                <w:color w:val="000000"/>
                <w:sz w:val="24"/>
                <w:szCs w:val="24"/>
                <w:lang w:eastAsia="zh-CN"/>
              </w:rPr>
              <w:t>.</w:t>
            </w:r>
          </w:p>
          <w:p w14:paraId="5DD2EEEA"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__________ 20</w:t>
            </w:r>
            <w:r w:rsidR="00936D48">
              <w:rPr>
                <w:rFonts w:ascii="Times New Roman" w:eastAsia="Calibri" w:hAnsi="Times New Roman" w:cs="Times New Roman"/>
                <w:b/>
                <w:bCs/>
                <w:color w:val="000000"/>
                <w:sz w:val="24"/>
                <w:szCs w:val="24"/>
                <w:lang w:eastAsia="zh-CN"/>
              </w:rPr>
              <w:t>23</w:t>
            </w:r>
            <w:r w:rsidRPr="004448C1">
              <w:rPr>
                <w:rFonts w:ascii="Times New Roman" w:eastAsia="Calibri" w:hAnsi="Times New Roman" w:cs="Times New Roman"/>
                <w:b/>
                <w:bCs/>
                <w:color w:val="000000"/>
                <w:sz w:val="24"/>
                <w:szCs w:val="24"/>
                <w:lang w:eastAsia="zh-CN"/>
              </w:rPr>
              <w:t xml:space="preserve">г.    </w:t>
            </w:r>
          </w:p>
          <w:p w14:paraId="00247C93"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c>
          <w:tcPr>
            <w:tcW w:w="5069" w:type="dxa"/>
            <w:shd w:val="clear" w:color="auto" w:fill="auto"/>
          </w:tcPr>
          <w:p w14:paraId="12CBC6A8" w14:textId="77777777" w:rsidR="004448C1" w:rsidRPr="004448C1" w:rsidRDefault="00FF4CE3" w:rsidP="004448C1">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Поставщик</w:t>
            </w:r>
            <w:r w:rsidR="004448C1" w:rsidRPr="004448C1">
              <w:rPr>
                <w:rFonts w:ascii="Times New Roman" w:eastAsia="Calibri" w:hAnsi="Times New Roman" w:cs="Times New Roman"/>
                <w:b/>
                <w:bCs/>
                <w:color w:val="000000"/>
                <w:sz w:val="24"/>
                <w:szCs w:val="24"/>
                <w:lang w:eastAsia="zh-CN"/>
              </w:rPr>
              <w:t>:</w:t>
            </w:r>
          </w:p>
          <w:p w14:paraId="2E90D7CD" w14:textId="77777777" w:rsidR="004448C1" w:rsidRPr="004448C1" w:rsidRDefault="004448C1" w:rsidP="004448C1">
            <w:pPr>
              <w:suppressAutoHyphens/>
              <w:autoSpaceDE w:val="0"/>
              <w:spacing w:after="0" w:line="240" w:lineRule="auto"/>
              <w:rPr>
                <w:rFonts w:ascii="Times New Roman" w:eastAsia="Calibri" w:hAnsi="Times New Roman" w:cs="Times New Roman"/>
                <w:color w:val="000000"/>
                <w:sz w:val="24"/>
                <w:szCs w:val="24"/>
                <w:lang w:eastAsia="zh-CN"/>
              </w:rPr>
            </w:pPr>
          </w:p>
          <w:p w14:paraId="05B3A13C"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573D249B"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5FB235C8"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 xml:space="preserve">__________________ </w:t>
            </w:r>
          </w:p>
          <w:p w14:paraId="52C633F0"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__________ 20</w:t>
            </w:r>
            <w:r w:rsidR="00936D48">
              <w:rPr>
                <w:rFonts w:ascii="Times New Roman" w:eastAsia="Calibri" w:hAnsi="Times New Roman" w:cs="Times New Roman"/>
                <w:b/>
                <w:bCs/>
                <w:color w:val="000000"/>
                <w:sz w:val="24"/>
                <w:szCs w:val="24"/>
                <w:lang w:eastAsia="zh-CN"/>
              </w:rPr>
              <w:t>23</w:t>
            </w:r>
            <w:r w:rsidRPr="004448C1">
              <w:rPr>
                <w:rFonts w:ascii="Times New Roman" w:eastAsia="Calibri" w:hAnsi="Times New Roman" w:cs="Times New Roman"/>
                <w:b/>
                <w:bCs/>
                <w:color w:val="000000"/>
                <w:sz w:val="24"/>
                <w:szCs w:val="24"/>
                <w:lang w:eastAsia="zh-CN"/>
              </w:rPr>
              <w:t xml:space="preserve">г.    </w:t>
            </w:r>
          </w:p>
          <w:p w14:paraId="18C368D0"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r>
    </w:tbl>
    <w:p w14:paraId="4D077CE1"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p>
    <w:p w14:paraId="334E9928" w14:textId="77777777" w:rsidR="004448C1" w:rsidRPr="004448C1" w:rsidRDefault="004448C1" w:rsidP="004448C1">
      <w:pPr>
        <w:spacing w:after="160" w:line="252" w:lineRule="auto"/>
        <w:rPr>
          <w:rFonts w:ascii="Times New Roman" w:eastAsia="Calibri" w:hAnsi="Times New Roman" w:cs="Times New Roman"/>
          <w:color w:val="000000"/>
          <w:sz w:val="24"/>
          <w:szCs w:val="24"/>
        </w:rPr>
      </w:pPr>
    </w:p>
    <w:p w14:paraId="69567011"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p>
    <w:p w14:paraId="34162287" w14:textId="77777777" w:rsidR="00044435" w:rsidRDefault="00044435"/>
    <w:sectPr w:rsidR="00044435" w:rsidSect="00A00CED">
      <w:headerReference w:type="default" r:id="rId8"/>
      <w:footerReference w:type="default" r:id="rId9"/>
      <w:pgSz w:w="11906" w:h="16838"/>
      <w:pgMar w:top="567" w:right="707" w:bottom="1134" w:left="1134"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ABBD9" w14:textId="77777777" w:rsidR="00557E1F" w:rsidRDefault="00557E1F" w:rsidP="00FF4CE3">
      <w:pPr>
        <w:spacing w:after="0" w:line="240" w:lineRule="auto"/>
      </w:pPr>
      <w:r>
        <w:separator/>
      </w:r>
    </w:p>
  </w:endnote>
  <w:endnote w:type="continuationSeparator" w:id="0">
    <w:p w14:paraId="7F1F12B4" w14:textId="77777777" w:rsidR="00557E1F" w:rsidRDefault="00557E1F" w:rsidP="00FF4CE3">
      <w:pPr>
        <w:spacing w:after="0" w:line="240" w:lineRule="auto"/>
      </w:pPr>
      <w:r>
        <w:continuationSeparator/>
      </w:r>
    </w:p>
  </w:endnote>
  <w:endnote w:type="continuationNotice" w:id="1">
    <w:p w14:paraId="19C8BA80" w14:textId="77777777" w:rsidR="00557E1F" w:rsidRDefault="00557E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6BB56" w14:textId="77777777" w:rsidR="00B63734" w:rsidRPr="009A38FA" w:rsidRDefault="00B63734">
    <w:pPr>
      <w:pStyle w:val="a3"/>
      <w:tabs>
        <w:tab w:val="left" w:pos="5835"/>
      </w:tabs>
      <w:rPr>
        <w:rFonts w:ascii="Times New Roman" w:hAnsi="Times New Roman" w:cs="Times New Roman"/>
        <w:sz w:val="20"/>
        <w:szCs w:val="20"/>
      </w:rPr>
    </w:pPr>
    <w:r w:rsidRPr="009A38FA">
      <w:rPr>
        <w:rFonts w:ascii="Times New Roman" w:hAnsi="Times New Roman" w:cs="Times New Roman"/>
        <w:sz w:val="20"/>
        <w:szCs w:val="20"/>
      </w:rPr>
      <w:t>Покупател</w:t>
    </w:r>
    <w:r w:rsidR="00B4090F" w:rsidRPr="009A38FA">
      <w:rPr>
        <w:rFonts w:ascii="Times New Roman" w:hAnsi="Times New Roman" w:cs="Times New Roman"/>
        <w:sz w:val="20"/>
        <w:szCs w:val="20"/>
      </w:rPr>
      <w:t>ь:</w:t>
    </w:r>
    <w:r w:rsidR="009A38FA">
      <w:rPr>
        <w:rFonts w:ascii="Times New Roman" w:hAnsi="Times New Roman" w:cs="Times New Roman"/>
        <w:sz w:val="20"/>
        <w:szCs w:val="20"/>
      </w:rPr>
      <w:t xml:space="preserve"> </w:t>
    </w:r>
    <w:r w:rsidR="00B4090F" w:rsidRPr="009A38FA">
      <w:rPr>
        <w:rFonts w:ascii="Times New Roman" w:hAnsi="Times New Roman" w:cs="Times New Roman"/>
        <w:sz w:val="20"/>
        <w:szCs w:val="20"/>
      </w:rPr>
      <w:t>_________________ Е.О. Давыдов</w:t>
    </w:r>
    <w:r w:rsidRPr="009A38FA">
      <w:rPr>
        <w:rFonts w:ascii="Times New Roman" w:hAnsi="Times New Roman" w:cs="Times New Roman"/>
        <w:sz w:val="20"/>
        <w:szCs w:val="20"/>
      </w:rPr>
      <w:t xml:space="preserve">                             </w:t>
    </w:r>
    <w:r w:rsidRPr="009A38FA">
      <w:rPr>
        <w:rFonts w:ascii="Times New Roman" w:hAnsi="Times New Roman" w:cs="Times New Roman"/>
        <w:sz w:val="20"/>
        <w:szCs w:val="20"/>
      </w:rPr>
      <w:tab/>
      <w:t>Поставщик:</w:t>
    </w:r>
    <w:r w:rsidR="009A38FA">
      <w:rPr>
        <w:rFonts w:ascii="Times New Roman" w:hAnsi="Times New Roman" w:cs="Times New Roman"/>
        <w:sz w:val="20"/>
        <w:szCs w:val="20"/>
      </w:rPr>
      <w:t xml:space="preserve"> ______</w:t>
    </w:r>
    <w:r w:rsidRPr="009A38FA">
      <w:rPr>
        <w:rFonts w:ascii="Times New Roman" w:hAnsi="Times New Roman" w:cs="Times New Roman"/>
        <w:sz w:val="20"/>
        <w:szCs w:val="20"/>
      </w:rPr>
      <w:t>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D8935" w14:textId="77777777" w:rsidR="00557E1F" w:rsidRDefault="00557E1F" w:rsidP="00FF4CE3">
      <w:pPr>
        <w:spacing w:after="0" w:line="240" w:lineRule="auto"/>
      </w:pPr>
      <w:r>
        <w:separator/>
      </w:r>
    </w:p>
  </w:footnote>
  <w:footnote w:type="continuationSeparator" w:id="0">
    <w:p w14:paraId="32FFC4BD" w14:textId="77777777" w:rsidR="00557E1F" w:rsidRDefault="00557E1F" w:rsidP="00FF4CE3">
      <w:pPr>
        <w:spacing w:after="0" w:line="240" w:lineRule="auto"/>
      </w:pPr>
      <w:r>
        <w:continuationSeparator/>
      </w:r>
    </w:p>
  </w:footnote>
  <w:footnote w:type="continuationNotice" w:id="1">
    <w:p w14:paraId="15FBC1DF" w14:textId="77777777" w:rsidR="00557E1F" w:rsidRDefault="00557E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90DF4" w14:textId="77777777" w:rsidR="00557E1F" w:rsidRDefault="00557E1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C7599"/>
    <w:multiLevelType w:val="multilevel"/>
    <w:tmpl w:val="A372C7D6"/>
    <w:lvl w:ilvl="0">
      <w:start w:val="1"/>
      <w:numFmt w:val="decimal"/>
      <w:lvlText w:val="%1."/>
      <w:lvlJc w:val="left"/>
      <w:pPr>
        <w:ind w:left="720" w:hanging="360"/>
      </w:pPr>
    </w:lvl>
    <w:lvl w:ilvl="1">
      <w:start w:val="1"/>
      <w:numFmt w:val="decimal"/>
      <w:lvlText w:val="%1.%2."/>
      <w:lvlJc w:val="left"/>
      <w:pPr>
        <w:ind w:left="928" w:hanging="360"/>
      </w:pPr>
      <w:rPr>
        <w:b/>
        <w:sz w:val="22"/>
        <w:szCs w:val="22"/>
      </w:rPr>
    </w:lvl>
    <w:lvl w:ilvl="2">
      <w:start w:val="1"/>
      <w:numFmt w:val="decimal"/>
      <w:lvlText w:val="%1.%2.%3."/>
      <w:lvlJc w:val="left"/>
      <w:pPr>
        <w:ind w:left="1080" w:hanging="720"/>
      </w:pPr>
      <w:rPr>
        <w:i/>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4E2D"/>
    <w:rsid w:val="00044435"/>
    <w:rsid w:val="00094035"/>
    <w:rsid w:val="00177D3C"/>
    <w:rsid w:val="0024106E"/>
    <w:rsid w:val="00245CCB"/>
    <w:rsid w:val="002617CA"/>
    <w:rsid w:val="00346729"/>
    <w:rsid w:val="003836CF"/>
    <w:rsid w:val="003976D8"/>
    <w:rsid w:val="004448C1"/>
    <w:rsid w:val="00454E2D"/>
    <w:rsid w:val="004874F5"/>
    <w:rsid w:val="005168C9"/>
    <w:rsid w:val="005461A2"/>
    <w:rsid w:val="00557E1F"/>
    <w:rsid w:val="00585ED3"/>
    <w:rsid w:val="005F4E11"/>
    <w:rsid w:val="00654346"/>
    <w:rsid w:val="0070461A"/>
    <w:rsid w:val="0074389E"/>
    <w:rsid w:val="00770C62"/>
    <w:rsid w:val="00770CFA"/>
    <w:rsid w:val="00772EBC"/>
    <w:rsid w:val="007846CF"/>
    <w:rsid w:val="00794BA9"/>
    <w:rsid w:val="007A6D52"/>
    <w:rsid w:val="00883E93"/>
    <w:rsid w:val="00936D48"/>
    <w:rsid w:val="009A38FA"/>
    <w:rsid w:val="009A4F3A"/>
    <w:rsid w:val="00A00CED"/>
    <w:rsid w:val="00A222EA"/>
    <w:rsid w:val="00A506E5"/>
    <w:rsid w:val="00A80AC9"/>
    <w:rsid w:val="00AB242B"/>
    <w:rsid w:val="00AD594D"/>
    <w:rsid w:val="00B4090F"/>
    <w:rsid w:val="00B63734"/>
    <w:rsid w:val="00B932D7"/>
    <w:rsid w:val="00B943B0"/>
    <w:rsid w:val="00C967BB"/>
    <w:rsid w:val="00CE5E39"/>
    <w:rsid w:val="00D10E60"/>
    <w:rsid w:val="00D534FF"/>
    <w:rsid w:val="00E52751"/>
    <w:rsid w:val="00E655DE"/>
    <w:rsid w:val="00EF45A6"/>
    <w:rsid w:val="00F035FC"/>
    <w:rsid w:val="00F1081F"/>
    <w:rsid w:val="00F26B9B"/>
    <w:rsid w:val="00F52A30"/>
    <w:rsid w:val="00F9240C"/>
    <w:rsid w:val="00FF4C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9844"/>
  <w15:docId w15:val="{D757FF3F-D806-4FC1-A34D-F2CC763E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34F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448C1"/>
    <w:pPr>
      <w:tabs>
        <w:tab w:val="center" w:pos="4677"/>
        <w:tab w:val="right" w:pos="9355"/>
      </w:tabs>
      <w:spacing w:after="0" w:line="240" w:lineRule="auto"/>
    </w:pPr>
    <w:rPr>
      <w:rFonts w:ascii="Calibri" w:eastAsia="Calibri" w:hAnsi="Calibri" w:cs="Calibri"/>
      <w:color w:val="00000A"/>
    </w:rPr>
  </w:style>
  <w:style w:type="character" w:customStyle="1" w:styleId="a4">
    <w:name w:val="Нижний колонтитул Знак"/>
    <w:basedOn w:val="a0"/>
    <w:link w:val="a3"/>
    <w:uiPriority w:val="99"/>
    <w:rsid w:val="004448C1"/>
    <w:rPr>
      <w:rFonts w:ascii="Calibri" w:eastAsia="Calibri" w:hAnsi="Calibri" w:cs="Calibri"/>
      <w:color w:val="00000A"/>
    </w:rPr>
  </w:style>
  <w:style w:type="paragraph" w:styleId="a5">
    <w:name w:val="header"/>
    <w:basedOn w:val="a"/>
    <w:link w:val="a6"/>
    <w:uiPriority w:val="99"/>
    <w:unhideWhenUsed/>
    <w:rsid w:val="00FF4CE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F4CE3"/>
  </w:style>
  <w:style w:type="paragraph" w:styleId="a7">
    <w:name w:val="No Spacing"/>
    <w:uiPriority w:val="1"/>
    <w:qFormat/>
    <w:rsid w:val="00770C62"/>
    <w:pPr>
      <w:widowControl w:val="0"/>
      <w:suppressAutoHyphens/>
      <w:spacing w:after="0" w:line="240" w:lineRule="auto"/>
    </w:pPr>
    <w:rPr>
      <w:rFonts w:ascii="Calibri" w:eastAsia="Times New Roman" w:hAnsi="Calibri" w:cs="Calibri"/>
      <w:lang w:eastAsia="ar-SA"/>
    </w:rPr>
  </w:style>
  <w:style w:type="character" w:styleId="a8">
    <w:name w:val="Hyperlink"/>
    <w:basedOn w:val="a0"/>
    <w:uiPriority w:val="99"/>
    <w:unhideWhenUsed/>
    <w:rsid w:val="009A38FA"/>
    <w:rPr>
      <w:color w:val="0000FF" w:themeColor="hyperlink"/>
      <w:u w:val="single"/>
    </w:rPr>
  </w:style>
  <w:style w:type="paragraph" w:styleId="a9">
    <w:name w:val="Revision"/>
    <w:hidden/>
    <w:uiPriority w:val="99"/>
    <w:semiHidden/>
    <w:rsid w:val="00557E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hzm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3009</Words>
  <Characters>17154</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Жукова Алена Леонидовна</dc:creator>
  <cp:keywords/>
  <dc:description/>
  <cp:lastModifiedBy>Dmitry Gryaznov</cp:lastModifiedBy>
  <cp:revision>1</cp:revision>
  <dcterms:created xsi:type="dcterms:W3CDTF">2021-01-25T11:10:00Z</dcterms:created>
  <dcterms:modified xsi:type="dcterms:W3CDTF">2023-12-07T08:13:00Z</dcterms:modified>
</cp:coreProperties>
</file>