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3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!-- Generated by Spire.Doc --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cx="http://schemas.microsoft.com/office/drawing/2014/chartex" xmlns:cx1="http://schemas.microsoft.com/office/drawing/2015/9/8/chartex" xmlns:w15="http://schemas.microsoft.com/office/word/2012/wordml" mc:Ignorable="w14 wp14 w15">
  <w:body>
    <w:p>
      <w:pPr/>
      <w:r>
        <w:rPr>
          <w:color w:val="FF0000"/>
          <w:sz w:val="24"/>
        </w:rPr>
        <w:t xml:space="preserve">Evaluation Warning: The document was created with Spire.Doc for Python.</w:t>
      </w:r>
    </w:p>
    <w:p>
      <w:pPr>
        <w:keepNext/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  <w:lang w:val="en-US"/>
        </w:rPr>
      </w:pPr>
      <w:r w:rsidRPr="001C22EB" w:rsidR="00A0311E">
        <w:rPr>
          <w:rFonts w:ascii="Times New Roman" w:eastAsia="Times New Roman" w:hAnsi="Times New Roman" w:cs="Times New Roman"/>
          <w:b/>
          <w:sz w:val="20"/>
          <w:szCs w:val="20"/>
          <w:lang w:val="en-US"/>
        </w:rPr>
        <w:t xml:space="preserve">Договор № ПРМ-0845/1123</w:t>
      </w:r>
    </w:p>
    <w:p>
      <w:pPr>
        <w:keepNext/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  <w:lang w:val="en-US"/>
        </w:rPr>
      </w:pPr>
      <w:r w:rsidRPr="001C22EB" w:rsidR="00A0311E">
        <w:rPr>
          <w:rFonts w:ascii="Times New Roman" w:eastAsia="Times New Roman" w:hAnsi="Times New Roman" w:cs="Times New Roman"/>
          <w:b/>
          <w:sz w:val="20"/>
          <w:szCs w:val="20"/>
          <w:lang w:val="en-US"/>
        </w:rPr>
        <w:t xml:space="preserve">На поставку расходного материала (Провод монтажный витой)</w:t>
      </w:r>
    </w:p>
    <w:p>
      <w:pPr>
        <w:keepNext/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  <w:lang w:val="en-US"/>
        </w:rPr>
      </w:pPr>
    </w:p>
    <w:p>
      <w:pPr>
        <w:widowControl w:val="0"/>
        <w:spacing w:after="0" w:line="240" w:lineRule="auto"/>
        <w:ind w:firstLine="6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г. Пермь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>
      <w:pPr>
        <w:widowControl w:val="0"/>
        <w:spacing w:after="0" w:line="240" w:lineRule="auto"/>
        <w:ind w:firstLine="600"/>
        <w:rPr>
          <w:rFonts w:ascii="Times New Roman" w:eastAsia="Times New Roman" w:hAnsi="Times New Roman" w:cs="Times New Roman"/>
          <w:sz w:val="20"/>
          <w:szCs w:val="20"/>
        </w:rPr>
      </w:pPr>
    </w:p>
    <w:p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 w:rsidR="00A0311E">
        <w:rPr>
          <w:rFonts w:ascii="Times New Roman" w:eastAsia="Times New Roman" w:hAnsi="Times New Roman" w:cs="Times New Roman"/>
          <w:b/>
          <w:sz w:val="20"/>
          <w:szCs w:val="20"/>
        </w:rPr>
        <w:t xml:space="preserve">ОБЩЕСТВО С ОГРАНИЧЕННОЙ ОТВЕТСТВЕННОСТЬЮ "КАМА-МЕДИКА", в лице директора Агафонова Валерия Алексеевича, действующего на основании Устава, именуемый в дальнейшем «Поставщик» и Государственное бюджетное учреждение здравоохранения Пермского края «Клиническая медико-санитарная часть №1», в лице главного врача Михайленко Дениса Валерьевича, действующего на основании Устава, именуемый в дальнейшем «Заказчик», в соответствии с требованиями п. 4 ч. 1 ст. 93 Федерального закона от 05 апреля 2013 года № 44-ФЗ «О контрактной системе в сфере закупок товаров, работ, услуг для обеспечения государственных и муниципальных нужд», заключили настоящий Договор о нижеследующем:</w:t>
      </w:r>
    </w:p>
    <w:p>
      <w:pPr>
        <w:keepNext/>
        <w:widowControl w:val="0"/>
        <w:spacing w:after="0" w:line="240" w:lineRule="auto"/>
        <w:ind w:firstLine="300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</w:p>
    <w:p>
      <w:pPr>
        <w:keepNext/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ПРЕДМЕТ ДОГОВОРА</w:t>
      </w:r>
    </w:p>
    <w:p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8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>
      <w:pPr>
        <w:widowControl w:val="0"/>
        <w:numPr>
          <w:ilvl w:val="1"/>
          <w:numId w:val="7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Поставщик обязуется поставить, а Заказчик обязуется оплатить в обусловленный срок – Товар в соответствии с условиями договора и Спецификацией к нему (Приложение №2).</w:t>
      </w:r>
    </w:p>
    <w:p>
      <w:pPr>
        <w:widowControl w:val="0"/>
        <w:numPr>
          <w:ilvl w:val="1"/>
          <w:numId w:val="7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="00A0311E">
        <w:rPr>
          <w:rFonts w:ascii="Times New Roman" w:eastAsia="Times New Roman" w:hAnsi="Times New Roman" w:cs="Times New Roman"/>
          <w:sz w:val="20"/>
          <w:szCs w:val="20"/>
        </w:rPr>
        <w:t xml:space="preserve">ИКЗ: </w:t>
      </w:r>
      <w:del w:id="0" w:author="user" w:date="2023-12-10T07:28:17Z">
        <w:r w:rsidR="00A0311E">
          <w:rPr>
            <w:rFonts w:ascii="Times New Roman" w:eastAsia="Times New Roman" w:hAnsi="Times New Roman" w:cs="Times New Roman"/>
            <w:sz w:val="20"/>
            <w:szCs w:val="20"/>
          </w:rPr>
          <w:delText xml:space="preserve">565235652301090747849349893483453333</w:delText>
        </w:r>
      </w:del>
      <w:ins w:id="1" w:author="user" w:date="2023-12-10T07:28:17Z">
        <w:r w:rsidR="00A0311E">
          <w:rPr>
            <w:rFonts w:ascii="Times New Roman" w:eastAsia="Times New Roman" w:hAnsi="Times New Roman" w:cs="Times New Roman"/>
            <w:sz w:val="20"/>
            <w:szCs w:val="20"/>
          </w:rPr>
          <w:t xml:space="preserve">56523565248745670969349893483453333</w:t>
        </w:r>
      </w:ins>
    </w:p>
    <w:p>
      <w:pPr>
        <w:widowControl w:val="0"/>
        <w:numPr>
          <w:ilvl w:val="1"/>
          <w:numId w:val="7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="00A0311E">
        <w:rPr>
          <w:rFonts w:ascii="Times New Roman" w:eastAsia="Times New Roman" w:hAnsi="Times New Roman" w:cs="Times New Roman"/>
          <w:sz w:val="20"/>
          <w:szCs w:val="20"/>
        </w:rPr>
        <w:t xml:space="preserve">Источник финансирования: Бюджетные средства.</w:t>
      </w:r>
    </w:p>
    <w:p>
      <w:pPr>
        <w:widowControl w:val="0"/>
        <w:spacing w:after="0" w:line="240" w:lineRule="auto"/>
        <w:ind w:firstLine="30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>
      <w:pPr>
        <w:widowControl w:val="0"/>
        <w:spacing w:after="0" w:line="240" w:lineRule="auto"/>
        <w:ind w:firstLine="300"/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2. ЦЕНА И ПОРЯДОК РАСЧЕТОВ</w:t>
      </w:r>
    </w:p>
    <w:p>
      <w:pPr>
        <w:widowControl w:val="0"/>
        <w:spacing w:after="0" w:line="240" w:lineRule="auto"/>
        <w:ind w:firstLine="300"/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</w:p>
    <w:p>
      <w:pPr>
        <w:tabs>
          <w:tab w:val="left" w:pos="709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="00A0311E">
        <w:rPr>
          <w:rFonts w:ascii="Times New Roman" w:eastAsia="Times New Roman" w:hAnsi="Times New Roman" w:cs="Times New Roman"/>
          <w:sz w:val="20"/>
          <w:szCs w:val="20"/>
        </w:rPr>
        <w:t xml:space="preserve">2.1. Цена настоящего договора 73 500 рублей, 00 коп. без налога (НДС).</w:t>
      </w:r>
    </w:p>
    <w:p>
      <w:pPr>
        <w:tabs>
          <w:tab w:val="left" w:pos="709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2.2. Цена Договора является твердой и определяется на весь срок исполнения Договора, за исключением случаев, установленных в </w:t>
      </w:r>
      <w:hyperlink r:id="rId4" w:history="1">
        <w:r>
          <w:rPr>
            <w:rFonts w:ascii="Times New Roman" w:eastAsia="Times New Roman" w:hAnsi="Times New Roman" w:cs="Times New Roman"/>
            <w:sz w:val="20"/>
            <w:szCs w:val="20"/>
          </w:rPr>
          <w:t xml:space="preserve">Законе</w:t>
        </w:r>
      </w:hyperlink>
      <w:r>
        <w:rPr>
          <w:rFonts w:ascii="Times New Roman" w:eastAsia="Times New Roman" w:hAnsi="Times New Roman" w:cs="Times New Roman"/>
          <w:sz w:val="20"/>
          <w:szCs w:val="20"/>
        </w:rPr>
        <w:t xml:space="preserve"> о контрактной системе</w:t>
      </w:r>
    </w:p>
    <w:p>
      <w:pPr>
        <w:tabs>
          <w:tab w:val="left" w:pos="709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2.3. Цена договора включает в себя стоимость Товара, расходы на выполнение Спецификации (Приложение №1) в полном объеме, перевозку.</w:t>
      </w:r>
    </w:p>
    <w:p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2.4 Оплата за поставленный товар осуществляется заказчиком безналичным перечислением денежных средств в течение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10 (десяти) рабочих дней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после проведения Заказчиком приемки товара и предоставления Поставщиком надлежащим образом оформленных платежных документов: счета, счет-фактуры и товарной накладной.</w:t>
      </w:r>
    </w:p>
    <w:p>
      <w:pPr>
        <w:tabs>
          <w:tab w:val="left" w:pos="3155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9C151E" w:rsidR="00A0311E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2.5. Аванс не предусмотрен.</w:t>
      </w:r>
    </w:p>
    <w:p>
      <w:pPr>
        <w:tabs>
          <w:tab w:val="left" w:pos="3155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2.6. Сумма по Договору, подлежащая уплате Поставщику, уменьшается на размер налогов, сборов и иных обязательных платежей в бюджеты бюджетной системы Российской Федерации, связанных с оплатой Договора, если в соответствии с законодательством Российской Федерации о налогах и сборах такие налоги, сборы и иные обязательные платежи подлежат уплате в бюджеты бюджетной системы Российской Федерации Заказчиком.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</w:p>
    <w:p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2.7. Цена Договора может быть изменена, если по предложению Заказчика увеличивается или уменьшается предусмотренное Договором количество Товара не более чем на десять процентов. </w:t>
      </w:r>
    </w:p>
    <w:p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При этом по соглашению Сторон допускается изменение с учетом положений бюджетного законодательства Российской Федерации цены Договора пропорционально дополнительному количеству Товара исходя из установленной в Договоре цены единицы Товара, но не более чем на десять процентов цены Договора. При уменьшении предусмотренного Договором количества Товара Стороны Договора обязаны уменьшить цену Договора исходя из цены единицы Товара.</w:t>
      </w:r>
    </w:p>
    <w:p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Цена единицы дополнительно поставляемого Товара или цена единицы Товара при уменьшении предусмотренного Договором количества поставляемого Товара должна определяться как частное от деления первоначальной цены Договора на предусмотренное в Договоре количество Товара.</w:t>
      </w:r>
    </w:p>
    <w:p>
      <w:pPr>
        <w:tabs>
          <w:tab w:val="left" w:pos="3155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>
      <w:pPr>
        <w:keepNext/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3. СРОКИ ДЕЙСТВИЯ ДОГОВОРА</w:t>
      </w:r>
    </w:p>
    <w:p>
      <w:pPr>
        <w:widowControl w:val="0"/>
        <w:spacing w:after="0" w:line="240" w:lineRule="auto"/>
        <w:ind w:firstLine="709"/>
        <w:rPr>
          <w:rFonts w:ascii="Times New Roman" w:eastAsia="Times New Roman" w:hAnsi="Times New Roman" w:cs="Times New Roman"/>
          <w:sz w:val="20"/>
          <w:szCs w:val="20"/>
        </w:rPr>
      </w:pPr>
    </w:p>
    <w:p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="00A0311E">
        <w:rPr>
          <w:rFonts w:ascii="Times New Roman" w:eastAsia="Times New Roman" w:hAnsi="Times New Roman" w:cs="Times New Roman"/>
          <w:sz w:val="20"/>
          <w:szCs w:val="20"/>
        </w:rPr>
        <w:t xml:space="preserve">3.1. Договор вступает в силу со дня его подписания обеими Сторонами. Срок действия договора c момента заключения Договора до 29.12.2023, в части расчетов до полного исполнения своих обязательств.</w:t>
      </w:r>
    </w:p>
    <w:p>
      <w:pPr>
        <w:keepNext/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</w:p>
    <w:p>
      <w:pPr>
        <w:keepNext/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4. СРОКИ И ПОРЯДОК ПОСТАВКИ ТОВАРА</w:t>
      </w:r>
    </w:p>
    <w:p>
      <w:pPr>
        <w:keepNext/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</w:p>
    <w:p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4.1. Поставка Товара осуществляется со склада Поставщика транспортом Поставщика. </w:t>
      </w:r>
    </w:p>
    <w:p>
      <w:pPr>
        <w:tabs>
          <w:tab w:val="left" w:pos="284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4.2. Поставщик осуществляет передачу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в течение 10 (десяти) рабочих дней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со дня заключения контракта. Поставщик за 2 (два) дня до момента поставки товара информирует Заказчика о предстоящей поставке.</w:t>
      </w:r>
    </w:p>
    <w:p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4.3. Проверка качества Товара производится Заказчиком при его получении от Поставщика.</w:t>
      </w:r>
    </w:p>
    <w:p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="00A0311E">
        <w:rPr>
          <w:rFonts w:ascii="Times New Roman" w:eastAsia="Times New Roman" w:hAnsi="Times New Roman" w:cs="Times New Roman"/>
          <w:sz w:val="20"/>
          <w:szCs w:val="20"/>
        </w:rPr>
        <w:t xml:space="preserve">4.4. Доставка Товара осуществляется силами Поставщика на склад Заказчика по адресу: 614077, Пермь, проспект Мира, 1.</w:t>
      </w:r>
    </w:p>
    <w:p>
      <w:pPr>
        <w:widowControl w:val="0"/>
        <w:tabs>
          <w:tab w:val="left" w:pos="709"/>
          <w:tab w:val="left" w:pos="1637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/>
          <w:sz w:val="20"/>
          <w:szCs w:val="20"/>
        </w:rPr>
      </w:pPr>
    </w:p>
    <w:p>
      <w:pPr>
        <w:keepNext/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center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УПАКОВКА, МАРКИРОВКА И ПЕРЕДАЧА ТОВАРА</w:t>
      </w:r>
    </w:p>
    <w:p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>
      <w:pPr>
        <w:widowControl w:val="0"/>
        <w:numPr>
          <w:ilvl w:val="1"/>
          <w:numId w:val="5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Товар поставляется в стандартной упаковке, отвечающей международным требованиям и обеспечивающей полную сохранность груза при условии надлежащего обращения с ним при транспортировке.</w:t>
      </w:r>
    </w:p>
    <w:p>
      <w:pPr>
        <w:widowControl w:val="0"/>
        <w:numPr>
          <w:ilvl w:val="1"/>
          <w:numId w:val="5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Товар должен   быть   надлежащего   качества, соответствовать   стандартам, техническим условиям и иным требованиям к его качеству. С поставляемым Товаром Поставщик обязан предоставить сертификат соответствия, регистрационное удостоверение.</w:t>
      </w:r>
    </w:p>
    <w:p>
      <w:pPr>
        <w:widowControl w:val="0"/>
        <w:numPr>
          <w:ilvl w:val="1"/>
          <w:numId w:val="5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В процессе приема-передачи Товара проверяется его комплектность и маркировка изделий.</w:t>
      </w:r>
    </w:p>
    <w:p>
      <w:pPr>
        <w:keepNext/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</w:p>
    <w:p>
      <w:pPr>
        <w:keepNext/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center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ПРАВО СОБСТВЕННОСТИ</w:t>
      </w:r>
    </w:p>
    <w:p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>
      <w:pPr>
        <w:widowControl w:val="0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Право собственности на Товар переходит от Поставщика к Заказчику после приемки товара Заказчиком.</w:t>
      </w:r>
    </w:p>
    <w:p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7. ФОРС-МАЖОР</w:t>
      </w:r>
    </w:p>
    <w:p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7.1.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Сторона освобождается от ответственности за частичное или полное неисполнение обязательств по настоящему Договору, если это неисполнение явилось следствием обстоятельств непреодолимой силы, возникших после заключения настоящего Договора в результате событий, которые сторона не могла предвидеть и предотвратить разумными мерами.</w:t>
      </w:r>
    </w:p>
    <w:p>
      <w:pPr>
        <w:widowControl w:val="0"/>
        <w:spacing w:after="0" w:line="240" w:lineRule="auto"/>
        <w:ind w:firstLine="30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>
      <w:pPr>
        <w:keepNext/>
        <w:widowControl w:val="0"/>
        <w:spacing w:after="0" w:line="240" w:lineRule="auto"/>
        <w:ind w:firstLine="300"/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8. ОТВЕТСТВЕННОСТЬ СТОРОН</w:t>
      </w:r>
    </w:p>
    <w:p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8.1. Стороны несут ответственность за неисполнение либо ненадлежащее исполнение своих обязательств по настоящему договору.</w:t>
      </w:r>
    </w:p>
    <w:p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8.2. Стороны обязаны незамедлительно информировать друг друга об изменении указанных в договоре реквизитов, включая изменения фактических, почтовых и юридических адресов, а также уполномоченных представителей, предстоящих реорганизациях, ликвидациях и иных действиях, в результате которых может быть прекращена деятельность сторон или затруднено исполнение предусмотренных договором обязательств.</w:t>
      </w:r>
    </w:p>
    <w:p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8.3. Ни одна из сторон не имеет права в рамках настоящего Договора передавать свои права и обязательства третьей стороне без письменного подтверждения другой стороны.</w:t>
      </w:r>
    </w:p>
    <w:p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8.4. Пеня начисляется за каждый день просрочки исполнения обязательства Поставщиком, предусмотренного договором, в размере одной трехсотой действующей на дату уплаты пени ставки рефинансирования Центрального банка Российской Федерации от цены договора, уменьшенной на сумму, пропорциональную объему обязательств, предусмотренных договором и фактически исполненных Поставщиком.</w:t>
      </w:r>
    </w:p>
    <w:p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8.5. За каждый факт неисполнения или ненадлежащего исполнения Поставщиком обязательств, предусмотренных договором, за исключением просрочки исполнения обязательств (в том числе гарантийного обязательства), предусмотренных договором, размер штрафа устанавливается в виде фиксированной суммы, определяемой в следующем порядке:</w:t>
      </w:r>
    </w:p>
    <w:p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а) 10 процентов цены договора в случае, если цена договора не превышает 3 млн. рублей;</w:t>
      </w:r>
    </w:p>
    <w:p>
      <w:pPr>
        <w:shd w:val="clear" w:color="auto" w:fill="FFFFFF"/>
        <w:tabs>
          <w:tab w:val="left" w:pos="851"/>
          <w:tab w:val="left" w:pos="993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8.6. Поставщик несет ответственность за качественное оказание Услуг в полном объеме и сроки установленные законодательством РФ.</w:t>
      </w:r>
    </w:p>
    <w:p>
      <w:pPr>
        <w:shd w:val="clear" w:color="auto" w:fill="FFFFFF"/>
        <w:tabs>
          <w:tab w:val="left" w:pos="851"/>
          <w:tab w:val="left" w:pos="993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8.7. Пеня начисляется за каждый день просрочки исполнения ЗАКАЗЧИКОМ обязательства, предусмотренного Договором, начиная со дня, следующего после дня истечения установленного Договором срока исполнения обязательства. Такая пеня устанавливается Договором в размере одной трехсотой действующей на дату уплаты пеней ключевой ставки Центрального банка Российской Федерации от не уплаченной в срок суммы. </w:t>
      </w:r>
    </w:p>
    <w:p>
      <w:pPr>
        <w:tabs>
          <w:tab w:val="left" w:pos="127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8.8. За каждый факт неисполнения Заказчиком обязательств, предусмотренных Договором, за исключением просрочки исполнения обязательств, предусмотренных Договором, размер штрафа устанавливается в виде фиксированной суммы - 1000 рублей.</w:t>
      </w:r>
    </w:p>
    <w:p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8.9.  Заключая настоящий Договор, Поставщик декларирует, что он соответствует требованиям к участникам закупки, установленным ч.1 ст. 31 Федерального закона от 05.04.2013г. № 44-ФЗ «О контрактной системе в сфере закупок товаров, работ, услуг для обеспечения государственных и муниципальных нужд».</w:t>
      </w:r>
    </w:p>
    <w:p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9. ГАРАНТИЙНЫЕ ОБЯЗАТЕЛЬСТВА</w:t>
      </w:r>
    </w:p>
    <w:p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9.1. Поставщик гарантирует качество и надежность поставленного товара в течение срока годности (прописанного в паспорте или инструкции по эксплуатации) с момента передачи товара Заказчику.</w:t>
      </w:r>
    </w:p>
    <w:p>
      <w:pPr>
        <w:keepNext/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</w:p>
    <w:p>
      <w:pPr>
        <w:keepNext/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10. РАЗРЕШЕНИЕ СПОРОВ</w:t>
      </w:r>
    </w:p>
    <w:p>
      <w:pPr>
        <w:keepNext/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</w:p>
    <w:p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10.1. Все споры и разногласия, возникающие из настоящего Договора или в связи с ним, будут по возможности решаться путем переговоров.</w:t>
      </w:r>
    </w:p>
    <w:p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10.2. В случае недостижения взаимного согласия споры по настоящему Контракту разрешаются в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Арбитражном суде Пермского края.</w:t>
      </w:r>
    </w:p>
    <w:p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До передачи спора на разрешение Арбитражного суда Пермского края Стороны примут меры к его урегулированию в претензионном порядке. Претензия должна быть направлена в письменном виде. По полученной претензии Сторона должна дать письменный ответ, по существу, в срок не позднее 14 (четырнадцати) дней с даты ее получения.</w:t>
      </w:r>
    </w:p>
    <w:p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10.3. Расторжение Договора допускается по соглашению Сторон, по решению суда, в случае одностороннего отказа Стороны Договора от исполнения Договора в соответствии с гражданским законодательством.</w:t>
      </w:r>
    </w:p>
    <w:p>
      <w:pPr>
        <w:widowControl w:val="0"/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>
      <w:pPr>
        <w:widowControl w:val="0"/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Приложение №1 - Техническое задание;</w:t>
      </w:r>
    </w:p>
    <w:p>
      <w:pPr>
        <w:widowControl w:val="0"/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Приложение №2 - </w:t>
      </w:r>
      <w:hyperlink r:id="rId4" w:history="1">
        <w:r>
          <w:rPr>
            <w:rFonts w:ascii="Times New Roman" w:eastAsia="Times New Roman" w:hAnsi="Times New Roman" w:cs="Times New Roman"/>
            <w:sz w:val="20"/>
            <w:szCs w:val="20"/>
          </w:rPr>
          <w:t xml:space="preserve">Спецификация</w:t>
        </w:r>
      </w:hyperlink>
      <w:r>
        <w:rPr>
          <w:rFonts w:ascii="Times New Roman" w:eastAsia="Times New Roman" w:hAnsi="Times New Roman" w:cs="Times New Roman"/>
          <w:sz w:val="20"/>
          <w:szCs w:val="20"/>
        </w:rPr>
        <w:t xml:space="preserve">; </w:t>
      </w:r>
    </w:p>
    <w:p>
      <w:pPr>
        <w:widowControl w:val="0"/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Приложение №3 - </w:t>
      </w:r>
      <w:hyperlink r:id="rId4" w:history="1">
        <w:r>
          <w:rPr>
            <w:rFonts w:ascii="Times New Roman" w:eastAsia="Times New Roman" w:hAnsi="Times New Roman" w:cs="Times New Roman"/>
            <w:sz w:val="20"/>
            <w:szCs w:val="20"/>
          </w:rPr>
          <w:t xml:space="preserve">Порядок</w:t>
        </w:r>
      </w:hyperlink>
      <w:r>
        <w:rPr>
          <w:rFonts w:ascii="Times New Roman" w:eastAsia="Times New Roman" w:hAnsi="Times New Roman" w:cs="Times New Roman"/>
          <w:sz w:val="20"/>
          <w:szCs w:val="20"/>
        </w:rPr>
        <w:t xml:space="preserve"> приемки Товара; </w:t>
      </w:r>
    </w:p>
    <w:p>
      <w:pPr>
        <w:widowControl w:val="0"/>
        <w:tabs>
          <w:tab w:val="left" w:pos="993"/>
        </w:tabs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Приложение №4 - Форма документа о приемке Товара;</w:t>
      </w:r>
    </w:p>
    <w:p>
      <w:pPr>
        <w:widowControl w:val="0"/>
        <w:spacing w:after="0" w:line="240" w:lineRule="auto"/>
        <w:ind w:firstLine="30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>
      <w:pPr>
        <w:widowControl w:val="0"/>
        <w:spacing w:after="0" w:line="240" w:lineRule="auto"/>
        <w:ind w:firstLine="300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11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Юридические адреса и реквизиты сторон</w:t>
      </w:r>
    </w:p>
    <w:p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Style w:val="a5"/>
        <w:tblW w:w="934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529"/>
        <w:gridCol w:w="4816"/>
      </w:tblGrid>
      <w:tr>
        <w:trPr>
          <w:trHeight w:val="3246"/>
        </w:trPr>
        <w:tc>
          <w:tcPr>
            <w:tcW w:w="4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ПОСТАВЩИК</w:t>
            </w:r>
          </w:p>
          <w:p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</w:pPr>
            <w:r w:rsidRPr="000F499C" w:rsidR="00DD56E9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 xml:space="preserve">Пермская компания нефтяного производства</w:t>
            </w:r>
          </w:p>
          <w:p>
            <w:pPr>
              <w:widowControl w:val="0"/>
              <w:tabs>
                <w:tab w:val="left" w:pos="108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="00DD56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Пермский край, Пермь, веерная</w:t>
            </w:r>
          </w:p>
          <w:p>
            <w:pPr>
              <w:widowControl w:val="0"/>
              <w:tabs>
                <w:tab w:val="left" w:pos="108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63F2D" w:rsidR="00DD56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Контактное лицо: Шестакова Елена Ниолаевна</w:t>
            </w:r>
          </w:p>
          <w:p>
            <w:pPr>
              <w:widowControl w:val="0"/>
              <w:tabs>
                <w:tab w:val="left" w:pos="108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160314" w:rsidR="00DD56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Телефон: +73422357121</w:t>
            </w:r>
          </w:p>
          <w:p>
            <w:pPr>
              <w:widowControl w:val="0"/>
              <w:tabs>
                <w:tab w:val="left" w:pos="108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D0288" w:rsidR="00DD56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e-mail: shestakova@dor.permkai.ru</w:t>
            </w:r>
          </w:p>
          <w:p>
            <w:pPr>
              <w:widowControl w:val="0"/>
              <w:tabs>
                <w:tab w:val="left" w:pos="108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4F70B5" w:rsidR="00DD56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Банк: ОТДЕЛЕНИЕ ПЕРМЬ БАНКА РОССИИ//УФК ПО ПЕРМСКОМУ КРАЮ</w:t>
            </w:r>
          </w:p>
          <w:p>
            <w:pPr>
              <w:widowControl w:val="0"/>
              <w:tabs>
                <w:tab w:val="left" w:pos="108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="00DD56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К/С: 40102810145370000048</w:t>
            </w:r>
          </w:p>
          <w:p>
            <w:pPr>
              <w:widowControl w:val="0"/>
              <w:tabs>
                <w:tab w:val="left" w:pos="108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9472FC" w:rsidR="00DD56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Р/С: 93224643570000005600</w:t>
            </w:r>
          </w:p>
          <w:p>
            <w:pPr>
              <w:widowControl w:val="0"/>
              <w:tabs>
                <w:tab w:val="left" w:pos="108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C7D3C" w:rsidR="00DD56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БИК 015773997   </w:t>
            </w:r>
          </w:p>
          <w:p>
            <w:pPr>
              <w:widowControl w:val="0"/>
              <w:tabs>
                <w:tab w:val="left" w:pos="108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3C53D8" w:rsidR="00DD56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ИНН 8623988932</w:t>
            </w:r>
          </w:p>
          <w:p>
            <w:pPr>
              <w:widowControl w:val="0"/>
              <w:tabs>
                <w:tab w:val="left" w:pos="108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7128C7" w:rsidR="00DD56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КПП 192547898</w:t>
            </w:r>
          </w:p>
          <w:p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D56E9" w:rsidR="00A031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ОГРН 5176525234808</w:t>
            </w:r>
          </w:p>
        </w:tc>
        <w:tc>
          <w:tcPr>
            <w:tcW w:w="4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ЗАКАЗЧИК</w:t>
            </w:r>
          </w:p>
          <w:p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</w:pPr>
            <w:r w:rsidRPr="000F499C" w:rsidR="00A0311E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 xml:space="preserve">Пермская компания нефтяного производства</w:t>
            </w:r>
          </w:p>
          <w:p>
            <w:pPr>
              <w:widowControl w:val="0"/>
              <w:tabs>
                <w:tab w:val="left" w:pos="108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="00A031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Пермский край, Пермь, веерная</w:t>
            </w:r>
          </w:p>
          <w:p>
            <w:pPr>
              <w:widowControl w:val="0"/>
              <w:tabs>
                <w:tab w:val="left" w:pos="108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63F2D" w:rsidR="004F70B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Контактное лицо: Шестакова Елена Ниолаевна</w:t>
            </w:r>
          </w:p>
          <w:p>
            <w:pPr>
              <w:widowControl w:val="0"/>
              <w:tabs>
                <w:tab w:val="left" w:pos="108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160314" w:rsidR="00485A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Телефон: +73422357121</w:t>
            </w:r>
          </w:p>
          <w:p>
            <w:pPr>
              <w:widowControl w:val="0"/>
              <w:tabs>
                <w:tab w:val="left" w:pos="108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D0288" w:rsidR="004F70B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e-mail: shestakova@dor.permkai.ru</w:t>
            </w:r>
          </w:p>
          <w:p>
            <w:pPr>
              <w:widowControl w:val="0"/>
              <w:tabs>
                <w:tab w:val="left" w:pos="108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4F70B5" w:rsidR="00A031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Банк: ОТДЕЛЕНИЕ ПЕРМЬ БАНКА РОССИИ//УФК ПО ПЕРМСКОМУ КРАЮ</w:t>
            </w:r>
          </w:p>
          <w:p>
            <w:pPr>
              <w:widowControl w:val="0"/>
              <w:tabs>
                <w:tab w:val="left" w:pos="108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="009472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К/С: 40102810145370000048</w:t>
            </w:r>
          </w:p>
          <w:p>
            <w:pPr>
              <w:widowControl w:val="0"/>
              <w:tabs>
                <w:tab w:val="left" w:pos="108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9472FC" w:rsidR="00D667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Р/С: 93224643570000005600</w:t>
            </w:r>
          </w:p>
          <w:p>
            <w:pPr>
              <w:widowControl w:val="0"/>
              <w:tabs>
                <w:tab w:val="left" w:pos="108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C7D3C" w:rsidR="00A031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БИК 015773997   </w:t>
            </w:r>
          </w:p>
          <w:p>
            <w:pPr>
              <w:widowControl w:val="0"/>
              <w:tabs>
                <w:tab w:val="left" w:pos="108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3C53D8" w:rsidR="00A031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ИНН </w:t>
            </w:r>
            <w:del w:id="2" w:author="user" w:date="2023-12-10T07:28:17Z">
              <w:r w:rsidRPr="003C53D8" w:rsidR="00A0311E">
                <w:rPr>
                  <w:rFonts w:ascii="Times New Roman" w:eastAsia="Times New Roman" w:hAnsi="Times New Roman" w:cs="Times New Roman"/>
                  <w:color w:val="000000"/>
                  <w:sz w:val="20"/>
                  <w:szCs w:val="20"/>
                  <w:lang w:val="en-US"/>
                </w:rPr>
                <w:delText xml:space="preserve">8623988932</w:delText>
              </w:r>
            </w:del>
            <w:ins w:id="3" w:author="user" w:date="2023-12-10T07:28:17Z">
              <w:r w:rsidRPr="003C53D8" w:rsidR="00A0311E">
                <w:rPr>
                  <w:rFonts w:ascii="Times New Roman" w:eastAsia="Times New Roman" w:hAnsi="Times New Roman" w:cs="Times New Roman"/>
                  <w:color w:val="000000"/>
                  <w:sz w:val="20"/>
                  <w:szCs w:val="20"/>
                  <w:lang w:val="en-US"/>
                </w:rPr>
                <w:t xml:space="preserve">8698288932</w:t>
              </w:r>
            </w:ins>
          </w:p>
          <w:p>
            <w:pPr>
              <w:widowControl w:val="0"/>
              <w:tabs>
                <w:tab w:val="left" w:pos="108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7128C7" w:rsidR="00A031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КПП 192547898</w:t>
            </w:r>
          </w:p>
          <w:p>
            <w:pPr>
              <w:widowControl w:val="0"/>
              <w:tabs>
                <w:tab w:val="left" w:pos="108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C7D3C" w:rsidR="00A031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ОГРН 5176525234808</w:t>
            </w:r>
          </w:p>
        </w:tc>
      </w:tr>
    </w:tbl>
    <w:p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tbl>
      <w:tblPr>
        <w:tblStyle w:val="a6"/>
        <w:tblW w:w="9376" w:type="dxa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4689"/>
        <w:gridCol w:w="4687"/>
      </w:tblGrid>
      <w:tr>
        <w:trPr>
          <w:trHeight w:val="1665"/>
          <w:jc w:val="center"/>
        </w:trPr>
        <w:tc>
          <w:tcPr>
            <w:tcW w:w="4689" w:type="dxa"/>
          </w:tcPr>
          <w:p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Поставщик</w:t>
            </w:r>
            <w:r w:rsidRPr="00EE7CE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:</w:t>
            </w:r>
          </w:p>
          <w:p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Директор</w:t>
            </w:r>
          </w:p>
          <w:p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  <w:p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  <w:p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2717D6" w:rsidR="00A031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__________________ /Лукьянов Михаил Владимирович (Генеральный директор)/</w:t>
            </w:r>
          </w:p>
        </w:tc>
        <w:tc>
          <w:tcPr>
            <w:tcW w:w="4687" w:type="dxa"/>
          </w:tcPr>
          <w:p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Заказчик:</w:t>
            </w:r>
          </w:p>
          <w:p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Главный врач ГБУЗ «КМСЧ № 1»</w:t>
            </w:r>
          </w:p>
          <w:p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3807A5" w:rsidR="00A031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____________________/Лукьянов Михаил Владимирович/</w:t>
            </w:r>
          </w:p>
        </w:tc>
      </w:tr>
    </w:tbl>
    <w:p>
      <w:pPr>
        <w:widowControl w:val="0"/>
        <w:spacing w:after="0" w:line="240" w:lineRule="auto"/>
        <w:ind w:firstLine="300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>
      <w:pPr>
        <w:widowControl w:val="0"/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tbl>
      <w:tblPr>
        <w:tblStyle w:val="a7"/>
        <w:tblW w:w="8778" w:type="dxa"/>
        <w:tblInd w:w="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8778"/>
      </w:tblGrid>
      <w:tr>
        <w:trPr>
          <w:trHeight w:hRule="auto" w:val="0"/>
        </w:trPr>
        <w:tc>
          <w:tcPr>
            <w:tcW w:w="877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807A5">
              <w:rPr>
                <w:lang w:val="en-US"/>
              </w:rPr>
              <w:t xml:space="preserve">     </w:t>
            </w:r>
          </w:p>
        </w:tc>
      </w:tr>
    </w:tbl>
    <w:p>
      <w:pPr>
        <w:widowControl w:val="0"/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>
      <w:pPr>
        <w:jc w:val="both"/>
        <w:rPr>
          <w:rFonts w:ascii="Courier New" w:eastAsia="Courier New" w:hAnsi="Courier New" w:cs="Courier New"/>
          <w:b/>
          <w:sz w:val="18"/>
          <w:szCs w:val="18"/>
          <w:lang w:val="en-US"/>
        </w:rPr>
        <w:sectPr>
          <w:pgSz w:w="11906" w:h="16838" w:orient="portrait"/>
          <w:pgMar w:top="1134" w:right="850" w:bottom="1134" w:left="993" w:header="0" w:footer="0" w:gutter="0"/>
          <w:pgBorders/>
          <w:pgNumType w:start="1"/>
          <w:cols w:num="1" w:space="720">
            <w:col w:w="10063" w:space="720"/>
          </w:cols>
          <w:sectPrChange w:id="4" w:author="user" w:date="2023-12-10T07:28:17Z">
            <w:sectPr>
              <w:pgSz w:w="11906" w:h="16838" w:orient="portrait"/>
              <w:pgMar w:top="1134" w:right="850" w:bottom="1134" w:left="993" w:header="0" w:footer="0" w:gutter="0"/>
              <w:pgBorders/>
              <w:pgNumType w:start="1"/>
              <w:cols w:num="1" w:space="720">
                <w:col w:w="10063" w:space="720"/>
              </w:cols>
            </w:sectPr>
          </w:sectPrChange>
        </w:sectPr>
      </w:pPr>
    </w:p>
    <w:p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Часть 2. Общие условия поставки.</w:t>
      </w:r>
    </w:p>
    <w:p>
      <w:pPr>
        <w:numPr>
          <w:ilvl w:val="0"/>
          <w:numId w:val="6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Условия поставки: </w:t>
      </w:r>
    </w:p>
    <w:p>
      <w:pPr>
        <w:numPr>
          <w:ilvl w:val="1"/>
          <w:numId w:val="6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Товар поставляется согласно техническому заданию в течение 10 рабочих дней со дня заключения контракта. Поставщик за 2 (два) дня до момента поставки товара информирует Заказчика о предстоящей поставке. </w:t>
      </w:r>
    </w:p>
    <w:p>
      <w:pPr>
        <w:numPr>
          <w:ilvl w:val="1"/>
          <w:numId w:val="6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Поставка осуществляется по адресу: 614077, Пермский край, гор. Пермь, бульвар Гагарина, 68 (аптека).</w:t>
      </w:r>
    </w:p>
    <w:p>
      <w:pPr>
        <w:jc w:val="both"/>
        <w:rPr>
          <w:rFonts w:ascii="Times New Roman" w:eastAsia="Times New Roman" w:hAnsi="Times New Roman" w:cs="Times New Roman"/>
        </w:rPr>
      </w:pPr>
    </w:p>
    <w:p>
      <w:pPr>
        <w:numPr>
          <w:ilvl w:val="0"/>
          <w:numId w:val="6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Требования к качеству продукции:</w:t>
      </w:r>
    </w:p>
    <w:p>
      <w:pPr>
        <w:numPr>
          <w:ilvl w:val="1"/>
          <w:numId w:val="6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Товар должен быть сертифицирован или декларирован, иметь свидетельство о государственной регистрации (при наличии), регистрационное удостоверение.</w:t>
      </w:r>
    </w:p>
    <w:p>
      <w:pPr>
        <w:numPr>
          <w:ilvl w:val="1"/>
          <w:numId w:val="6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Товар должен полностью соответствовать стандартам качества, сертификату соответствия, техническому паспорту завода-изготовителя или технической спецификации завода изготовителя.</w:t>
      </w:r>
    </w:p>
    <w:p>
      <w:pPr>
        <w:numPr>
          <w:ilvl w:val="1"/>
          <w:numId w:val="6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Товар должен быть произведен при соблюдении требований нормативных документов (стандарты, технические условия, сертификаты качества и т.п.) в условиях их серийного производства.</w:t>
      </w:r>
    </w:p>
    <w:p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3.</w:t>
      </w:r>
      <w:r>
        <w:rPr>
          <w:rFonts w:ascii="Times New Roman" w:eastAsia="Times New Roman" w:hAnsi="Times New Roman" w:cs="Times New Roman"/>
        </w:rPr>
        <w:t xml:space="preserve">  </w:t>
      </w:r>
      <w:r>
        <w:rPr>
          <w:rFonts w:ascii="Times New Roman" w:eastAsia="Times New Roman" w:hAnsi="Times New Roman" w:cs="Times New Roman"/>
          <w:b/>
        </w:rPr>
        <w:t xml:space="preserve">Требования к безопасности продукции:</w:t>
      </w:r>
      <w:r>
        <w:rPr>
          <w:rFonts w:ascii="Times New Roman" w:eastAsia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7119619</wp:posOffset>
            </wp:positionH>
            <wp:positionV relativeFrom="page">
              <wp:posOffset>5680075</wp:posOffset>
            </wp:positionV>
            <wp:extent cx="21590" cy="17145"/>
            <wp:effectExtent l="0" t="0" r="0" b="0"/>
            <wp:wrapSquare wrapText="bothSides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767419" name="image1.jpg"/>
                    <pic:cNvPicPr/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590" cy="17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3.1. Товар должен являться собственностью поставщика, не заложен, не арестован, не являться предметом третьих лиц.</w:t>
      </w:r>
    </w:p>
    <w:p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3.2. Товар должен быть новым (не бывшем в употреблении, не восстановленным).</w:t>
      </w:r>
    </w:p>
    <w:p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3.3. Товар должен быть упакован в тару, отвечающую требованиям ТУ и обеспечивающую его сохранность при перевозке и хранении. Год выпуска товара не ранее 2022 г.</w:t>
      </w:r>
    </w:p>
    <w:p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3.4. Маркировка упаковки (первичной и вторичной) должна соответствовать требованиям (нанесение на упаковку всей необходимой информации на русском языке).</w:t>
      </w:r>
    </w:p>
    <w:p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3.5. Остаточный срок годности на товар начинает действовать с момента передачи товара Заказчику и должен составлять не менее 24 месяцев.</w:t>
      </w:r>
    </w:p>
    <w:p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3.6. При поставке товара должны быть предоставлены все документы, подтверждающие качество товара (регистрационное удостоверение, свидетельство государственной регистрации (при наличии), сертификат или декларация соответствия(при их наличии), так же в сопроводительных документах (товарной накладной, реестре и т. п.) должны быть указаны серия (партия) и срок годности товара.</w:t>
      </w:r>
    </w:p>
    <w:p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3.7. Перед поставкой товара поставщик должен провести мониторинг безопасности изделия медицинского назначения (проверка товара, партии и т.д. по информационным письмам на сайте Росздравнадзора) в случае, если после поставки товара и дальнейшего мониторинга безопасности выявлены несоответствия, товар должен быть заменен на безопасный в течение трех дней.</w:t>
      </w:r>
    </w:p>
    <w:p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Приложение № 2</w:t>
      </w:r>
    </w:p>
    <w:p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к настоящему Договору</w:t>
      </w:r>
    </w:p>
    <w:p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5" w:name="bookmark=id.gjdgxs" w:colFirst="0" w:colLast="0"/>
      <w:bookmarkEnd w:id="5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Спецификация</w:t>
      </w:r>
    </w:p>
    <w:p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tbl>
      <w:tblPr>
        <w:tblStyle w:val="a8"/>
        <w:tblW w:w="10297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463"/>
        <w:gridCol w:w="5577"/>
        <w:gridCol w:w="792"/>
        <w:gridCol w:w="1188"/>
        <w:gridCol w:w="1188"/>
        <w:gridCol w:w="1089"/>
      </w:tblGrid>
      <w:tr>
        <w:trPr>
          <w:trHeight w:val="569"/>
        </w:trPr>
        <w:tc>
          <w:tcPr>
            <w:tcW w:w="463" w:type="dxa"/>
          </w:tcPr>
          <w:p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№ п/п</w:t>
            </w:r>
          </w:p>
        </w:tc>
        <w:tc>
          <w:tcPr>
            <w:tcW w:w="5577" w:type="dxa"/>
          </w:tcPr>
          <w:p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Наименование </w:t>
            </w:r>
            <w:r>
              <w:rPr>
                <w:rFonts w:ascii="Times New Roman" w:eastAsia="Times New Roman" w:hAnsi="Times New Roman" w:cs="Times New Roman"/>
                <w:b/>
              </w:rPr>
              <w:br/>
            </w:r>
            <w:r>
              <w:rPr>
                <w:rFonts w:ascii="Times New Roman" w:eastAsia="Times New Roman" w:hAnsi="Times New Roman" w:cs="Times New Roman"/>
                <w:b/>
              </w:rPr>
              <w:t xml:space="preserve">продукции</w:t>
            </w:r>
          </w:p>
        </w:tc>
        <w:tc>
          <w:tcPr>
            <w:tcW w:w="792" w:type="dxa"/>
          </w:tcPr>
          <w:p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Ед. изм.</w:t>
            </w:r>
          </w:p>
        </w:tc>
        <w:tc>
          <w:tcPr>
            <w:tcW w:w="1188" w:type="dxa"/>
          </w:tcPr>
          <w:p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="00A0311E">
              <w:rPr>
                <w:rFonts w:ascii="Times New Roman" w:eastAsia="Times New Roman" w:hAnsi="Times New Roman" w:cs="Times New Roman"/>
                <w:b/>
              </w:rPr>
              <w:t xml:space="preserve">Цена за ед. в  </w:t>
            </w:r>
            <w:r>
              <w:rPr>
                <w:rFonts w:ascii="Times New Roman" w:eastAsia="Times New Roman" w:hAnsi="Times New Roman" w:cs="Times New Roman"/>
                <w:b/>
              </w:rPr>
              <w:br/>
            </w:r>
            <w:r w:rsidR="00A0311E">
              <w:rPr>
                <w:rFonts w:ascii="Times New Roman" w:eastAsia="Times New Roman" w:hAnsi="Times New Roman" w:cs="Times New Roman"/>
                <w:b/>
              </w:rPr>
              <w:t xml:space="preserve">руб. (НДС 0%)</w:t>
            </w:r>
          </w:p>
        </w:tc>
        <w:tc>
          <w:tcPr>
            <w:tcW w:w="1188" w:type="dxa"/>
          </w:tcPr>
          <w:p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Количество</w:t>
            </w:r>
          </w:p>
        </w:tc>
        <w:tc>
          <w:tcPr>
            <w:tcW w:w="1089" w:type="dxa"/>
          </w:tcPr>
          <w:p>
            <w:pPr>
              <w:jc w:val="center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EE7CE8" w:rsidR="00A0311E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Сумма в руб.  </w:t>
            </w:r>
            <w:r>
              <w:rPr>
                <w:rFonts w:ascii="Times New Roman" w:eastAsia="Times New Roman" w:hAnsi="Times New Roman" w:cs="Times New Roman"/>
                <w:b/>
                <w:lang w:val="en-US"/>
              </w:rPr>
              <w:br/>
            </w:r>
            <w:r w:rsidRPr="00EE7CE8" w:rsidR="00A0311E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(НДС 0%)</w:t>
            </w:r>
          </w:p>
        </w:tc>
      </w:tr>
      <w:tr>
        <w:trPr>
          <w:trHeight w:val="284"/>
        </w:trPr>
        <w:tc>
          <w:tcPr>
            <w:tcW w:w="463" w:type="dxa"/>
          </w:tcPr>
          <w:p>
            <w:pPr>
              <w:jc w:val="center"/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 xml:space="preserve">1</w:t>
            </w:r>
          </w:p>
        </w:tc>
        <w:tc>
          <w:tcPr>
            <w:tcW w:w="5577" w:type="dxa"/>
          </w:tcPr>
          <w:p>
            <w:pPr>
              <w:rPr>
                <w:rFonts w:ascii="Times New Roman" w:eastAsia="Times New Roman" w:hAnsi="Times New Roman" w:cs="Times New Roman"/>
              </w:rPr>
            </w:pPr>
            <w:r w:rsidRPr="00BF6246" w:rsidR="00A0311E">
              <w:rPr>
                <w:rFonts w:ascii="Times New Roman" w:eastAsia="Times New Roman" w:hAnsi="Times New Roman" w:cs="Times New Roman"/>
              </w:rPr>
              <w:t xml:space="preserve">Проводка</w:t>
            </w:r>
          </w:p>
        </w:tc>
        <w:tc>
          <w:tcPr>
            <w:tcW w:w="792" w:type="dxa"/>
          </w:tcPr>
          <w:p>
            <w:pPr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7B4350" w:rsidR="00A0311E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Штука</w:t>
            </w:r>
          </w:p>
        </w:tc>
        <w:tc>
          <w:tcPr>
            <w:tcW w:w="1188" w:type="dxa"/>
          </w:tcPr>
          <w:p>
            <w:pPr>
              <w:jc w:val="right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E11056" w:rsidR="00A0311E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24500</w:t>
            </w:r>
          </w:p>
        </w:tc>
        <w:tc>
          <w:tcPr>
            <w:tcW w:w="1188" w:type="dxa"/>
          </w:tcPr>
          <w:p>
            <w:pPr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A305F6" w:rsidR="00A0311E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200</w:t>
            </w:r>
          </w:p>
        </w:tc>
        <w:tc>
          <w:tcPr>
            <w:tcW w:w="1089" w:type="dxa"/>
          </w:tcPr>
          <w:p>
            <w:pPr>
              <w:jc w:val="right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E103C4" w:rsidR="00A0311E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220000</w:t>
            </w:r>
          </w:p>
        </w:tc>
      </w:tr>
    </w:tbl>
    <w:p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="00A031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Период поставки: от </w:t>
      </w:r>
      <w:del w:id="6" w:author="user" w:date="2023-12-10T07:28:17Z">
        <w:r w:rsidR="00A0311E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delText xml:space="preserve">10</w:delText>
        </w:r>
      </w:del>
      <w:ins w:id="7" w:author="user" w:date="2023-12-10T07:28:17Z">
        <w:r w:rsidR="00A0311E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 xml:space="preserve">3</w:t>
        </w:r>
      </w:ins>
      <w:r w:rsidR="00A031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до </w:t>
      </w:r>
      <w:del w:id="8" w:author="user" w:date="2023-12-10T07:28:17Z">
        <w:r w:rsidR="00A0311E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delText xml:space="preserve">15</w:delText>
        </w:r>
      </w:del>
      <w:ins w:id="9" w:author="user" w:date="2023-12-10T07:28:17Z">
        <w:r w:rsidR="00A0311E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 xml:space="preserve">7</w:t>
        </w:r>
      </w:ins>
      <w:r w:rsidR="00A031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дней с момента заключения Договора.</w:t>
      </w:r>
    </w:p>
    <w:p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="00A031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Адрес поставки: Пермь, проспект Мира, 1.</w:t>
      </w:r>
    </w:p>
    <w:sectPr>
      <w:pgSz w:w="11906" w:h="16838" w:orient="portrait"/>
      <w:pgMar w:top="1134" w:right="851" w:bottom="1134" w:left="1134" w:header="0" w:footer="0" w:gutter="0"/>
      <w:pgBorders/>
      <w:cols w:num="1" w:space="720">
        <w:col w:w="9921" w:space="720"/>
      </w:cols>
      <w:sectPrChange w:id="10" w:author="user" w:date="2023-12-10T07:28:17Z">
        <w:sectPr>
          <w:pgSz w:w="11906" w:h="16838" w:orient="portrait"/>
          <w:pgMar w:top="1134" w:right="851" w:bottom="1134" w:left="1134" w:header="0" w:footer="0" w:gutter="0"/>
          <w:pgBorders/>
          <w:cols w:num="1" w:space="720">
            <w:col w:w="9921" w:space="720"/>
          </w:cols>
        </w:sectPr>
      </w:sectPrChange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PT Astra Serif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2">
    <w:multiLevelType w:val="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3">
    <w:multiLevelType w:val="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4">
    <w:multiLevelType w:val="multilevel"/>
    <w:lvl w:ilvl="0">
      <w:start w:val="5"/>
      <w:numFmt w:val="decimal"/>
      <w:suff w:val="tab"/>
      <w:lvlText w:val="%1."/>
      <w:lvlJc w:val="left"/>
      <w:pPr>
        <w:ind w:left="360" w:hanging="360"/>
      </w:pPr>
      <w:rPr/>
    </w:lvl>
    <w:lvl w:ilvl="1">
      <w:start w:val="1"/>
      <w:numFmt w:val="decimal"/>
      <w:suff w:val="tab"/>
      <w:lvlText w:val="%1.%2."/>
      <w:lvlJc w:val="left"/>
      <w:pPr>
        <w:ind w:left="360" w:hanging="360"/>
      </w:pPr>
      <w:rPr>
        <w:b w:val="0"/>
      </w:rPr>
    </w:lvl>
    <w:lvl w:ilvl="2">
      <w:start w:val="1"/>
      <w:numFmt w:val="decimal"/>
      <w:suff w:val="tab"/>
      <w:lvlText w:val="%1.%2.%3."/>
      <w:lvlJc w:val="left"/>
      <w:pPr>
        <w:ind w:left="720" w:hanging="720"/>
      </w:pPr>
      <w:rPr/>
    </w:lvl>
    <w:lvl w:ilvl="3">
      <w:start w:val="1"/>
      <w:numFmt w:val="decimal"/>
      <w:suff w:val="tab"/>
      <w:lvlText w:val="%1.%2.%3.%4."/>
      <w:lvlJc w:val="left"/>
      <w:pPr>
        <w:ind w:left="720" w:hanging="720"/>
      </w:pPr>
      <w:rPr/>
    </w:lvl>
    <w:lvl w:ilvl="4">
      <w:start w:val="1"/>
      <w:numFmt w:val="decimal"/>
      <w:suff w:val="tab"/>
      <w:lvlText w:val="%1.%2.%3.%4.%5."/>
      <w:lvlJc w:val="left"/>
      <w:pPr>
        <w:ind w:left="720" w:hanging="720"/>
      </w:pPr>
      <w:rPr/>
    </w:lvl>
    <w:lvl w:ilvl="5">
      <w:start w:val="1"/>
      <w:numFmt w:val="decimal"/>
      <w:suff w:val="tab"/>
      <w:lvlText w:val="%1.%2.%3.%4.%5.%6."/>
      <w:lvlJc w:val="left"/>
      <w:pPr>
        <w:ind w:left="1080" w:hanging="1080"/>
      </w:pPr>
      <w:rPr/>
    </w:lvl>
    <w:lvl w:ilvl="6">
      <w:start w:val="1"/>
      <w:numFmt w:val="decimal"/>
      <w:suff w:val="tab"/>
      <w:lvlText w:val="%1.%2.%3.%4.%5.%6.%7."/>
      <w:lvlJc w:val="left"/>
      <w:pPr>
        <w:ind w:left="1080" w:hanging="1080"/>
      </w:pPr>
      <w:rPr/>
    </w:lvl>
    <w:lvl w:ilvl="7">
      <w:start w:val="1"/>
      <w:numFmt w:val="decimal"/>
      <w:suff w:val="tab"/>
      <w:lvlText w:val="%1.%2.%3.%4.%5.%6.%7.%8."/>
      <w:lvlJc w:val="left"/>
      <w:pPr>
        <w:ind w:left="1440" w:hanging="1440"/>
      </w:pPr>
      <w:rPr/>
    </w:lvl>
    <w:lvl w:ilvl="8">
      <w:start w:val="1"/>
      <w:numFmt w:val="decimal"/>
      <w:suff w:val="tab"/>
      <w:lvlText w:val="%1.%2.%3.%4.%5.%6.%7.%8.%9."/>
      <w:lvlJc w:val="left"/>
      <w:pPr>
        <w:ind w:left="1440" w:hanging="1440"/>
      </w:pPr>
      <w:rPr/>
    </w:lvl>
  </w:abstractNum>
  <w:abstractNum w:abstractNumId="5">
    <w:multiLevelType w:val="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b/>
      </w:rPr>
    </w:lvl>
    <w:lvl w:ilvl="1">
      <w:start w:val="1"/>
      <w:numFmt w:val="decimal"/>
      <w:suff w:val="tab"/>
      <w:lvlText w:val="%1.%2."/>
      <w:lvlJc w:val="left"/>
      <w:pPr>
        <w:ind w:left="720" w:hanging="360"/>
      </w:pPr>
      <w:rPr/>
    </w:lvl>
    <w:lvl w:ilvl="2">
      <w:start w:val="1"/>
      <w:numFmt w:val="decimal"/>
      <w:suff w:val="tab"/>
      <w:lvlText w:val="%1.%2.%3."/>
      <w:lvlJc w:val="left"/>
      <w:pPr>
        <w:ind w:left="1080" w:hanging="720"/>
      </w:pPr>
      <w:rPr/>
    </w:lvl>
    <w:lvl w:ilvl="3">
      <w:start w:val="1"/>
      <w:numFmt w:val="decimal"/>
      <w:suff w:val="tab"/>
      <w:lvlText w:val="%1.%2.%3.%4."/>
      <w:lvlJc w:val="left"/>
      <w:pPr>
        <w:ind w:left="1080" w:hanging="720"/>
      </w:pPr>
      <w:rPr/>
    </w:lvl>
    <w:lvl w:ilvl="4">
      <w:start w:val="1"/>
      <w:numFmt w:val="decimal"/>
      <w:suff w:val="tab"/>
      <w:lvlText w:val="%1.%2.%3.%4.%5."/>
      <w:lvlJc w:val="left"/>
      <w:pPr>
        <w:ind w:left="1440" w:hanging="1080"/>
      </w:pPr>
      <w:rPr/>
    </w:lvl>
    <w:lvl w:ilvl="5">
      <w:start w:val="1"/>
      <w:numFmt w:val="decimal"/>
      <w:suff w:val="tab"/>
      <w:lvlText w:val="%1.%2.%3.%4.%5.%6."/>
      <w:lvlJc w:val="left"/>
      <w:pPr>
        <w:ind w:left="1440" w:hanging="1080"/>
      </w:pPr>
      <w:rPr/>
    </w:lvl>
    <w:lvl w:ilvl="6">
      <w:start w:val="1"/>
      <w:numFmt w:val="decimal"/>
      <w:suff w:val="tab"/>
      <w:lvlText w:val="%1.%2.%3.%4.%5.%6.%7."/>
      <w:lvlJc w:val="left"/>
      <w:pPr>
        <w:ind w:left="1800" w:hanging="1440"/>
      </w:pPr>
      <w:rPr/>
    </w:lvl>
    <w:lvl w:ilvl="7">
      <w:start w:val="1"/>
      <w:numFmt w:val="decimal"/>
      <w:suff w:val="tab"/>
      <w:lvlText w:val="%1.%2.%3.%4.%5.%6.%7.%8."/>
      <w:lvlJc w:val="left"/>
      <w:pPr>
        <w:ind w:left="1800" w:hanging="1440"/>
      </w:pPr>
      <w:rPr/>
    </w:lvl>
    <w:lvl w:ilvl="8">
      <w:start w:val="1"/>
      <w:numFmt w:val="decimal"/>
      <w:suff w:val="tab"/>
      <w:lvlText w:val="%1.%2.%3.%4.%5.%6.%7.%8.%9."/>
      <w:lvlJc w:val="left"/>
      <w:pPr>
        <w:ind w:left="2160" w:hanging="1800"/>
      </w:pPr>
      <w:rPr/>
    </w:lvl>
  </w:abstractNum>
  <w:abstractNum w:abstractNumId="6">
    <w:multiLevelType w:val="multilevel"/>
    <w:lvl w:ilvl="0">
      <w:start w:val="1"/>
      <w:numFmt w:val="decimal"/>
      <w:suff w:val="tab"/>
      <w:lvlText w:val="%1."/>
      <w:lvlJc w:val="left"/>
      <w:pPr>
        <w:ind w:left="708" w:hanging="408"/>
      </w:pPr>
      <w:rPr/>
    </w:lvl>
    <w:lvl w:ilvl="1">
      <w:start w:val="1"/>
      <w:numFmt w:val="decimal"/>
      <w:suff w:val="tab"/>
      <w:lvlText w:val="%1.%2."/>
      <w:lvlJc w:val="left"/>
      <w:pPr>
        <w:ind w:left="1005" w:hanging="705"/>
      </w:pPr>
      <w:rPr/>
    </w:lvl>
    <w:lvl w:ilvl="2">
      <w:start w:val="1"/>
      <w:numFmt w:val="decimal"/>
      <w:suff w:val="tab"/>
      <w:lvlText w:val="%1.%2.%3."/>
      <w:lvlJc w:val="left"/>
      <w:pPr>
        <w:ind w:left="1020" w:hanging="720"/>
      </w:pPr>
      <w:rPr/>
    </w:lvl>
    <w:lvl w:ilvl="3">
      <w:start w:val="1"/>
      <w:numFmt w:val="decimal"/>
      <w:suff w:val="tab"/>
      <w:lvlText w:val="%1.%2.%3.%4."/>
      <w:lvlJc w:val="left"/>
      <w:pPr>
        <w:ind w:left="1020" w:hanging="720"/>
      </w:pPr>
      <w:rPr/>
    </w:lvl>
    <w:lvl w:ilvl="4">
      <w:start w:val="1"/>
      <w:numFmt w:val="decimal"/>
      <w:suff w:val="tab"/>
      <w:lvlText w:val="%1.%2.%3.%4.%5."/>
      <w:lvlJc w:val="left"/>
      <w:pPr>
        <w:ind w:left="1380" w:hanging="1080"/>
      </w:pPr>
      <w:rPr/>
    </w:lvl>
    <w:lvl w:ilvl="5">
      <w:start w:val="1"/>
      <w:numFmt w:val="decimal"/>
      <w:suff w:val="tab"/>
      <w:lvlText w:val="%1.%2.%3.%4.%5.%6."/>
      <w:lvlJc w:val="left"/>
      <w:pPr>
        <w:ind w:left="1380" w:hanging="1080"/>
      </w:pPr>
      <w:rPr/>
    </w:lvl>
    <w:lvl w:ilvl="6">
      <w:start w:val="1"/>
      <w:numFmt w:val="decimal"/>
      <w:suff w:val="tab"/>
      <w:lvlText w:val="%1.%2.%3.%4.%5.%6.%7."/>
      <w:lvlJc w:val="left"/>
      <w:pPr>
        <w:ind w:left="1380" w:hanging="1080"/>
      </w:pPr>
      <w:rPr/>
    </w:lvl>
    <w:lvl w:ilvl="7">
      <w:start w:val="1"/>
      <w:numFmt w:val="decimal"/>
      <w:suff w:val="tab"/>
      <w:lvlText w:val="%1.%2.%3.%4.%5.%6.%7.%8."/>
      <w:lvlJc w:val="left"/>
      <w:pPr>
        <w:ind w:left="1740" w:hanging="1440"/>
      </w:pPr>
      <w:rPr/>
    </w:lvl>
    <w:lvl w:ilvl="8">
      <w:start w:val="1"/>
      <w:numFmt w:val="decimal"/>
      <w:suff w:val="tab"/>
      <w:lvlText w:val="%1.%2.%3.%4.%5.%6.%7.%8.%9."/>
      <w:lvlJc w:val="left"/>
      <w:pPr>
        <w:ind w:left="1740" w:hanging="1440"/>
      </w:pPr>
      <w:rPr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sl="http://schemas.openxmlformats.org/schemaLibrary/2006/main" xmlns:w="http://schemas.openxmlformats.org/wordprocessingml/2006/main" xmlns:w14="http://schemas.microsoft.com/office/word/2010/wordml" xmlns:w15="http://schemas.microsoft.com/office/word/2012/wordml" mc:Ignorable="w14 w15">
  <w:zoom w:percent="100"/>
  <w:bordersDoNotSurroundFooter/>
  <w:bordersDoNotSurroundHeader/>
  <w:proofState w:spelling="clean"/>
  <w:trackRevisions/>
  <w:doNotTrackMoves/>
  <w:defaultTabStop w:val="720"/>
  <w:characterSpacingControl w:val="doNotCompress"/>
  <w:compat>
    <w:useFELayout/>
    <w:compatSetting w:name="doNotFlipMirrorIndents" w:uri="http://schemas.microsoft.com/office/word" w:val="1"/>
    <w:compatSetting w:name="enableOpenTypeFeatures" w:uri="http://schemas.microsoft.com/office/word" w:val="1"/>
    <w:compatSetting w:name="overrideTableStyleFontSizeAndJustification" w:uri="http://schemas.microsoft.com/office/word" w:val="1"/>
    <w:compatSetting w:name="compatibilityMode" w:uri="http://schemas.microsoft.com/office/word" w:val="15"/>
  </w:compat>
  <m:mathPr>
    <m:mathFont m:val="Cambria Math"/>
    <m:brkBin m:val="before"/>
    <m:brkBinSub m:val="--"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ru-RU" w:eastAsia="zh-CN" w:bidi="ar-SA"/>
  <w:decimalSymbol w:val=","/>
  <w:listSeparator w:val=";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NormalTable">
    <w:name w:val="Normal Table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99"/>
    <w:semiHidden/>
    <w:unhideWhenUsed/>
    <w:rPr/>
  </w:style>
  <w:style w:type="table" w:customStyle="1" w:styleId="TableNormal">
    <w:name w:val="Table Normal"/>
    <w:rPr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spacing w:before="240" w:after="120"/>
    </w:pPr>
    <w:rPr>
      <w:rFonts w:ascii="PT Astra Serif" w:eastAsia="PT Astra Serif" w:hAnsi="PT Astra Serif" w:cs="PT Astra Serif"/>
      <w:sz w:val="28"/>
      <w:szCs w:val="2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name w:val="a5"/>
    <w:basedOn w:val="TableNormal"/>
    <w:rPr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name w:val="a6"/>
    <w:basedOn w:val="TableNormal"/>
    <w:rPr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name w:val="a7"/>
    <w:basedOn w:val="TableNormal"/>
    <w:rPr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name w:val="a8"/>
    <w:basedOn w:val="TableNormal"/>
    <w:rPr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styleId="TableGrid">
    <w:name w:val="Table Grid"/>
    <w:basedOn w:val="TableNormal"/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3626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55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030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18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634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13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2240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41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6673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27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6918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22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6941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7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8468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3314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34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4686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93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3117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3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6843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42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0996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00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5105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31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6099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47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6799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90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9831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62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2686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19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2988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22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6170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4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3146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52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8696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9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5771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18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3788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76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customXml" Target="../customXml/item1.xml" /><Relationship Id="rId10" Type="http://schemas.openxmlformats.org/officeDocument/2006/relationships/fontTable" Target="fontTable.xml" /><Relationship Id="rId11" Type="http://schemas.openxmlformats.org/officeDocument/2006/relationships/settings" Target="settings.xml" /><Relationship Id="rId2" Type="http://schemas.openxmlformats.org/officeDocument/2006/relationships/customXml" Target="../customXml/item2.xml" /><Relationship Id="rId3" Type="http://schemas.openxmlformats.org/officeDocument/2006/relationships/customXml" Target="../customXml/item3.xml" /><Relationship Id="rId4" Type="http://schemas.openxmlformats.org/officeDocument/2006/relationships/hyperlink" Target="about:blank" TargetMode="External" /><Relationship Id="rId5" Type="http://schemas.openxmlformats.org/officeDocument/2006/relationships/image" Target="media/image1.jpeg" /><Relationship Id="rId6" Type="http://schemas.openxmlformats.org/officeDocument/2006/relationships/theme" Target="theme/theme1.xml" /><Relationship Id="rId7" Type="http://schemas.openxmlformats.org/officeDocument/2006/relationships/styles" Target="styles.xml" /><Relationship Id="rId8" Type="http://schemas.openxmlformats.org/officeDocument/2006/relationships/webSettings" Target="webSettings.xml" /><Relationship Id="rId9" Type="http://schemas.openxmlformats.org/officeDocument/2006/relationships/numbering" Target="numbering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3.xml" /></Relationships>
</file>

<file path=customXml/item1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AppVersion">
    <vt:lpwstr>16.0000</vt:lpwstr>
  </property>
  <property fmtid="{D5CDD505-2E9C-101B-9397-08002B2CF9AE}" pid="3" name="ScaleCrop">
    <vt:lpwstr>false</vt:lpwstr>
  </property>
  <property fmtid="{D5CDD505-2E9C-101B-9397-08002B2CF9AE}" pid="4" name="DocSecurity">
    <vt:lpwstr>0</vt:lpwstr>
  </property>
  <property fmtid="{D5CDD505-2E9C-101B-9397-08002B2CF9AE}" pid="5" name="HyperlinksChanged">
    <vt:lpwstr>false</vt:lpwstr>
  </property>
  <property fmtid="{D5CDD505-2E9C-101B-9397-08002B2CF9AE}" pid="6" name="LinksUpToDate">
    <vt:lpwstr>false</vt:lpwstr>
  </property>
  <property fmtid="{D5CDD505-2E9C-101B-9397-08002B2CF9AE}" pid="7" name="ShareDoc">
    <vt:lpwstr>false</vt:lpwstr>
  </property>
</Properties>
</file>

<file path=customXml/item2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ScaleCrop">
    <vt:lpwstr>false</vt:lpwstr>
  </property>
  <property fmtid="{D5CDD505-2E9C-101B-9397-08002B2CF9AE}" pid="4" name="DocSecurity">
    <vt:lpwstr>0</vt:lpwstr>
  </property>
  <property fmtid="{D5CDD505-2E9C-101B-9397-08002B2CF9AE}" pid="5" name="HyperlinksChanged">
    <vt:lpwstr>false</vt:lpwstr>
  </property>
  <property fmtid="{D5CDD505-2E9C-101B-9397-08002B2CF9AE}" pid="6" name="LinksUpToDate">
    <vt:lpwstr>false</vt:lpwstr>
  </property>
  <property fmtid="{D5CDD505-2E9C-101B-9397-08002B2CF9AE}" pid="7" name="ShareDoc">
    <vt:lpwstr>false</vt:lpwstr>
  </property>
</Properties>
</file>

<file path=customXml/item3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Qi0sri7K9eO+omwef/96ef7XFqQ==">CgMxLjAyCWlkLmdqZGd4czgAciExblQ4SjJUcW1pWmhaZXNib25fdTg1XzlaV3VJS1p6Mmw=</go:docsCustomData>
</go:gDocsCustomXmlDataStorage>
</file>

<file path=customXml/itemProps1.xml><?xml version="1.0" encoding="utf-8"?>
<ds:datastoreItem xmlns:ds="http://schemas.openxmlformats.org/officeDocument/2006/customXml" ds:itemID="">
  <ds:schemaRefs/>
</ds:datastoreItem>
</file>

<file path=customXml/itemProps2.xml><?xml version="1.0" encoding="utf-8"?>
<ds:datastoreItem xmlns:ds="http://schemas.openxmlformats.org/officeDocument/2006/customXml" ds:itemID="">
  <ds:schemaRefs/>
</ds:datastoreItem>
</file>

<file path=customXml/itemProps3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82</TotalTime>
  <Pages>6</Pages>
  <Words>2115</Words>
  <Characters>12062</Characters>
  <Application>Microsoft Office Word</Application>
  <DocSecurity>0</DocSecurity>
  <Lines>100</Lines>
  <Paragraphs>28</Paragraphs>
  <CharactersWithSpaces>14149</CharactersWithSpaces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millcake</cp:lastModifiedBy>
  <cp:revision>20</cp:revision>
  <dcterms:created xsi:type="dcterms:W3CDTF">2023-12-09T18:53:00Z</dcterms:created>
  <dcterms:modified xsi:type="dcterms:W3CDTF">2023-12-09T23:47:00Z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AppVersion">
    <vt:lpwstr>16.0000</vt:lpwstr>
  </property>
  <property fmtid="{D5CDD505-2E9C-101B-9397-08002B2CF9AE}" pid="3" name="ScaleCrop">
    <vt:lpwstr>false</vt:lpwstr>
  </property>
  <property fmtid="{D5CDD505-2E9C-101B-9397-08002B2CF9AE}" pid="4" name="DocSecurity">
    <vt:lpwstr>0</vt:lpwstr>
  </property>
  <property fmtid="{D5CDD505-2E9C-101B-9397-08002B2CF9AE}" pid="5" name="HyperlinksChanged">
    <vt:lpwstr>false</vt:lpwstr>
  </property>
  <property fmtid="{D5CDD505-2E9C-101B-9397-08002B2CF9AE}" pid="6" name="LinksUpToDate">
    <vt:lpwstr>false</vt:lpwstr>
  </property>
  <property fmtid="{D5CDD505-2E9C-101B-9397-08002B2CF9AE}" pid="7" name="ShareDoc">
    <vt:lpwstr>false</vt:lpwstr>
  </property>
</Properties>
</file>