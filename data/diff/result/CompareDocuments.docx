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ins w:id="0">
        <w:r>
          <w:rPr>
            <w:color w:val="FF0000"/>
            <w:sz w:val="24"/>
          </w:rPr>
          <w:t xml:space="preserve">Evaluation Warning: The document was created with Spire.Doc for Python.</w:t>
        </w:r>
      </w:ins>
    </w:p>
    <w:p>
      <w:pPr>
        <w:keepNext/>
        <w:widowControl w:val="0"/>
        <w:spacing w:after="0" w:line="240" w:lineRule="auto"/>
        <w:jc w:val="center"/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lang w:bidi="ar-SA"/>
          <w:rPrChange w:id="1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rtl w:val="0"/>
          <w:rPrChange w:id="2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rtl w:val="0"/>
            </w:rPr>
          </w:rPrChange>
        </w:rPr>
        <w:t xml:space="preserve">Договор № 129/23</w:t>
      </w:r>
    </w:p>
    <w:p>
      <w:pPr>
        <w:keepNext/>
        <w:widowControl w:val="0"/>
        <w:spacing w:after="0" w:line="240" w:lineRule="auto"/>
        <w:jc w:val="center"/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lang w:bidi="ar-SA"/>
          <w:rPrChange w:id="3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rtl w:val="0"/>
          <w:rPrChange w:id="4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rtl w:val="0"/>
            </w:rPr>
          </w:rPrChange>
        </w:rPr>
        <w:t xml:space="preserve">На поставку расходного материала (Сетка-слинг)</w:t>
      </w:r>
    </w:p>
    <w:p>
      <w:pPr>
        <w:keepNext/>
        <w:widowControl w:val="0"/>
        <w:spacing w:after="0" w:line="240" w:lineRule="auto"/>
        <w:jc w:val="center"/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lang w:bidi="ar-SA"/>
          <w:rPrChange w:id="5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lang w:bidi="ar-SA"/>
            </w:rPr>
          </w:rPrChange>
        </w:rPr>
      </w:pPr>
    </w:p>
    <w:p>
      <w:pPr>
        <w:widowControl w:val="0"/>
        <w:spacing w:after="0" w:line="240" w:lineRule="auto"/>
        <w:ind w:firstLine="600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6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7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г. Пермь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8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ab/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9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ab/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0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ab/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1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ab/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2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ab/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3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ab/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4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ab/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5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ab/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6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 </w:t>
      </w:r>
    </w:p>
    <w:p>
      <w:pPr>
        <w:widowControl w:val="0"/>
        <w:spacing w:after="0" w:line="240" w:lineRule="auto"/>
        <w:ind w:firstLine="600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7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</w:p>
    <w:p>
      <w:pPr>
        <w:widowControl w:val="0"/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lang w:bidi="ar-SA"/>
          <w:rPrChange w:id="18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rtl w:val="0"/>
          <w:rPrChange w:id="19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rtl w:val="0"/>
            </w:rPr>
          </w:rPrChange>
        </w:rPr>
        <w:t xml:space="preserve">ОБЩЕСТВО С ОГРАНИЧЕННОЙ ОТВЕТСТВЕННОСТЬЮ "КАМА-МЕДИКА"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20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, в лице директора Агафонова Валерия Алексеевича, действующего на основании Устава, именуемый в дальнейшем «Поставщик» и </w:t>
      </w:r>
      <w:r w:rsidRPr="00000000"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rtl w:val="0"/>
          <w:rPrChange w:id="21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rtl w:val="0"/>
            </w:rPr>
          </w:rPrChange>
        </w:rPr>
        <w:t xml:space="preserve">Государственное бюджетное учреждение здравоохранения Пермского края «Клиническая медико-санитарная часть №1», 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22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в</w:t>
      </w:r>
      <w:r w:rsidRPr="00000000"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rtl w:val="0"/>
          <w:rPrChange w:id="23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rtl w:val="0"/>
            </w:rPr>
          </w:rPrChange>
        </w:rPr>
        <w:t xml:space="preserve"> 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24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лице главного врача Мих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25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айленко Дениса Валерьевича, действующего на основании Устава, именуемый в дальнейшем «Заказчик», в соответствии с требованиями п. 4 ч. 1 ст. 93 Федерального закона от 05 апреля 2013 года № 44-ФЗ «О контрактной системе в сфере закупок товаров, работ, услуг 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26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для обеспечения государственных и муниципальных нужд», заключили настоящий Договор о нижеследующем:</w:t>
      </w:r>
    </w:p>
    <w:p>
      <w:pPr>
        <w:keepNext/>
        <w:widowControl w:val="0"/>
        <w:spacing w:after="0" w:line="240" w:lineRule="auto"/>
        <w:ind w:firstLine="300"/>
        <w:jc w:val="both"/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lang w:bidi="ar-SA"/>
          <w:rPrChange w:id="27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lang w:bidi="ar-SA"/>
            </w:rPr>
          </w:rPrChange>
        </w:rPr>
      </w:pPr>
    </w:p>
    <w:p>
      <w:pPr>
        <w:keepNext/>
        <w:keepLines w:val="0"/>
        <w:pageBreakBefore w:val="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08" w:right="0" w:hanging="408"/>
        <w:jc w:val="center"/>
        <w:pPrChange w:id="28" w:author="user" w:date="2023-12-09T16:53:12Z">
          <w:pPr>
            <w:keepNext/>
            <w:keepLines w:val="0"/>
            <w:pageBreakBefore w:val="0"/>
            <w:widowControl w:val="0"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708" w:right="0" w:hanging="408"/>
            <w:jc w:val="center"/>
          </w:pPr>
        </w:pPrChange>
        <w:rPr>
          <w:rStyle w:val="DefaultParagraphFont"/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lang w:bidi="ar-SA"/>
          <w:rPrChange w:id="29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  <w:rPrChange w:id="30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ПРЕДМЕТ ДОГОВОРА</w:t>
      </w:r>
    </w:p>
    <w:p>
      <w:pPr>
        <w:keepNext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08" w:right="0" w:firstLine="0"/>
        <w:jc w:val="left"/>
        <w:pPrChange w:id="31" w:author="user" w:date="2023-12-09T16:53:12Z">
          <w:pPr>
            <w:keepNext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708" w:right="0" w:firstLine="0"/>
            <w:jc w:val="left"/>
          </w:pPr>
        </w:pPrChange>
        <w:rPr>
          <w:rStyle w:val="DefaultParagraphFont"/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lang w:bidi="ar-SA"/>
          <w:rPrChange w:id="32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widowControl w:val="0"/>
        <w:numPr>
          <w:ilvl w:val="1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33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34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Поставщик обязуется поставить, а Заказчик обязуется оплатить в обусловленный срок – Товар в соответствии с условиями договора и Спецификацией к нему (Приложение №2).</w:t>
      </w:r>
    </w:p>
    <w:p>
      <w:pPr>
        <w:widowControl w:val="0"/>
        <w:numPr>
          <w:ilvl w:val="1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35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36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ИКЗ:</w:t>
      </w:r>
      <w:r w:rsidRPr="00000000">
        <w:rPr>
          <w:rStyle w:val="DefaultParagraphFont"/>
          <w:rtl w:val="0"/>
          <w:rPrChange w:id="37" w:author="user" w:date="2023-12-09T16:53:12Z">
            <w:rPr>
              <w:rStyle w:val="DefaultParagraphFont"/>
              <w:rtl w:val="0"/>
            </w:rPr>
          </w:rPrChange>
        </w:rPr>
        <w:t xml:space="preserve"> </w:t>
      </w:r>
      <w:del w:id="38" w:author="user" w:date="2023-12-09T16:53:12Z">
        <w:r w:rsidRPr="00000000">
          <w:rPr>
            <w:rFonts w:ascii="Times New Roman" w:eastAsia="Times New Roman" w:hAnsi="Times New Roman" w:cs="Times New Roman"/>
            <w:sz w:val="20"/>
            <w:szCs w:val="20"/>
            <w:rtl w:val="0"/>
          </w:rPr>
          <w:delText xml:space="preserve">232590410132259060100100010000000244</w:delText>
        </w:r>
      </w:del>
      <w:ins w:id="39" w:author="user" w:date="2023-12-09T16:53:12Z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2325902</w:t>
        </w:r>
      </w:ins>
      <w:ins w:id="40" w:author="user" w:date="2023-12-09T16:53:12Z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1013225908726</w:t>
        </w:r>
      </w:ins>
      <w:ins w:id="41" w:author="user" w:date="2023-12-09T16:53:12Z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010001000000086</w:t>
        </w:r>
      </w:ins>
      <w:ins w:id="42" w:author="user" w:date="2023-12-09T16:53:12Z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4</w:t>
        </w:r>
      </w:ins>
    </w:p>
    <w:p>
      <w:pPr>
        <w:widowControl w:val="0"/>
        <w:numPr>
          <w:ilvl w:val="1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43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44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Источник финансирования: Средства бюджета учрежд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45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ения.</w:t>
      </w:r>
    </w:p>
    <w:p>
      <w:pPr>
        <w:widowControl w:val="0"/>
        <w:spacing w:after="0" w:line="240" w:lineRule="auto"/>
        <w:ind w:firstLine="300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46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</w:p>
    <w:p>
      <w:pPr>
        <w:widowControl w:val="0"/>
        <w:spacing w:after="0" w:line="240" w:lineRule="auto"/>
        <w:ind w:firstLine="300"/>
        <w:jc w:val="center"/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lang w:bidi="ar-SA"/>
          <w:rPrChange w:id="47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rtl w:val="0"/>
          <w:rPrChange w:id="48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rtl w:val="0"/>
            </w:rPr>
          </w:rPrChange>
        </w:rPr>
        <w:t xml:space="preserve">2. ЦЕНА И ПОРЯДОК РАСЧЕТОВ</w:t>
      </w:r>
    </w:p>
    <w:p>
      <w:pPr>
        <w:widowControl w:val="0"/>
        <w:spacing w:after="0" w:line="240" w:lineRule="auto"/>
        <w:ind w:firstLine="300"/>
        <w:jc w:val="center"/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lang w:bidi="ar-SA"/>
          <w:rPrChange w:id="49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lang w:bidi="ar-SA"/>
            </w:rPr>
          </w:rPrChange>
        </w:rPr>
      </w:pPr>
    </w:p>
    <w:p>
      <w:pPr>
        <w:tabs>
          <w:tab w:val="left" w:pos="709"/>
        </w:tabs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50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51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2.1. Цена настоящего договора </w:t>
      </w:r>
      <w:del w:id="52" w:author="user" w:date="2023-12-09T16:53:12Z">
        <w:r w:rsidRPr="00000000">
          <w:rPr>
            <w:rFonts w:ascii="Times New Roman" w:eastAsia="Times New Roman" w:hAnsi="Times New Roman" w:cs="Times New Roman"/>
            <w:b/>
            <w:sz w:val="20"/>
            <w:szCs w:val="20"/>
            <w:rtl w:val="0"/>
          </w:rPr>
          <w:delText xml:space="preserve">73 500 (Семьдесят</w:delText>
        </w:r>
      </w:del>
      <w:ins w:id="53" w:author="user" w:date="2023-12-09T16:53:12Z">
        <w:r>
          <w:rPr>
            <w:rFonts w:ascii="Times New Roman" w:eastAsia="Times New Roman" w:hAnsi="Times New Roman" w:cs="Times New Roman"/>
            <w:b/>
            <w:sz w:val="20"/>
            <w:szCs w:val="20"/>
          </w:rPr>
          <w:t xml:space="preserve">8</w:t>
        </w:r>
      </w:ins>
      <w:ins w:id="54" w:author="user" w:date="2023-12-09T16:53:12Z">
        <w:r>
          <w:rPr>
            <w:rFonts w:ascii="Times New Roman" w:eastAsia="Times New Roman" w:hAnsi="Times New Roman" w:cs="Times New Roman"/>
            <w:b/>
            <w:sz w:val="20"/>
            <w:szCs w:val="20"/>
          </w:rPr>
          <w:t xml:space="preserve">3 4</w:t>
        </w:r>
      </w:ins>
      <w:ins w:id="55" w:author="user" w:date="2023-12-09T16:53:12Z">
        <w:r>
          <w:rPr>
            <w:rFonts w:ascii="Times New Roman" w:eastAsia="Times New Roman" w:hAnsi="Times New Roman" w:cs="Times New Roman"/>
            <w:b/>
            <w:sz w:val="20"/>
            <w:szCs w:val="20"/>
          </w:rPr>
          <w:t xml:space="preserve">00 (Восемьдесят</w:t>
        </w:r>
      </w:ins>
      <w:r w:rsidRPr="00000000"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rtl w:val="0"/>
          <w:rPrChange w:id="56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rtl w:val="0"/>
            </w:rPr>
          </w:rPrChange>
        </w:rPr>
        <w:t xml:space="preserve"> три тысячи </w:t>
      </w:r>
      <w:del w:id="57" w:author="user" w:date="2023-12-09T16:53:12Z">
        <w:r w:rsidRPr="00000000">
          <w:rPr>
            <w:rFonts w:ascii="Times New Roman" w:eastAsia="Times New Roman" w:hAnsi="Times New Roman" w:cs="Times New Roman"/>
            <w:b/>
            <w:sz w:val="20"/>
            <w:szCs w:val="20"/>
            <w:rtl w:val="0"/>
          </w:rPr>
          <w:delText xml:space="preserve">пятьсот</w:delText>
        </w:r>
      </w:del>
      <w:ins w:id="58" w:author="user" w:date="2023-12-09T16:53:12Z">
        <w:r>
          <w:rPr>
            <w:rFonts w:ascii="Times New Roman" w:eastAsia="Times New Roman" w:hAnsi="Times New Roman" w:cs="Times New Roman"/>
            <w:b/>
            <w:sz w:val="20"/>
            <w:szCs w:val="20"/>
          </w:rPr>
          <w:t xml:space="preserve">четыреста</w:t>
        </w:r>
      </w:ins>
      <w:r w:rsidRPr="00000000">
        <w:rPr>
          <w:rStyle w:val="DefaultParagraphFont"/>
          <w:rFonts w:ascii="Times New Roman" w:eastAsia="Times New Roman" w:hAnsi="Times New Roman" w:cs="Times New Roman"/>
          <w:b/>
          <w:color w:val="000000"/>
          <w:sz w:val="20"/>
          <w:szCs w:val="20"/>
          <w:rtl w:val="0"/>
          <w:rPrChange w:id="59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color w:val="000000"/>
              <w:sz w:val="20"/>
              <w:szCs w:val="20"/>
              <w:rtl w:val="0"/>
            </w:rPr>
          </w:rPrChange>
        </w:rPr>
        <w:t xml:space="preserve">)</w:t>
      </w:r>
      <w:r w:rsidRPr="00000000"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rtl w:val="0"/>
          <w:rPrChange w:id="60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rtl w:val="0"/>
            </w:rPr>
          </w:rPrChange>
        </w:rPr>
        <w:t xml:space="preserve"> рублей, 00 коп. 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61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без налога (НДС).</w:t>
      </w:r>
    </w:p>
    <w:p>
      <w:pPr>
        <w:tabs>
          <w:tab w:val="left" w:pos="709"/>
        </w:tabs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62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63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2.2. Цена Договора является твердой и определяется на весь срок исполнения Договора, за исключением случаев, установлен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64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ных в </w:t>
      </w:r>
      <w:hyperlink r:id="rId3" w:history="1">
        <w:r w:rsidRPr="00000000">
          <w:rPr>
            <w:rStyle w:val="DefaultParagraphFont"/>
            <w:rFonts w:ascii="Times New Roman" w:eastAsia="Times New Roman" w:hAnsi="Times New Roman" w:cs="Times New Roman"/>
            <w:sz w:val="20"/>
            <w:szCs w:val="20"/>
            <w:rtl w:val="0"/>
            <w:rPrChange w:id="65" w:author="user" w:date="2023-12-09T16:53:12Z">
              <w:rPr>
                <w:rStyle w:val="DefaultParagraphFont"/>
                <w:rFonts w:ascii="Times New Roman" w:eastAsia="Times New Roman" w:hAnsi="Times New Roman" w:cs="Times New Roman"/>
                <w:sz w:val="20"/>
                <w:szCs w:val="20"/>
                <w:rtl w:val="0"/>
              </w:rPr>
            </w:rPrChange>
          </w:rPr>
          <w:t xml:space="preserve">Законе</w:t>
        </w:r>
      </w:hyperlink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66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 о контрактной системе</w:t>
      </w:r>
    </w:p>
    <w:p>
      <w:pPr>
        <w:tabs>
          <w:tab w:val="left" w:pos="709"/>
        </w:tabs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67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68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2.3. Цена договора включает в себя стоимость Товара, расходы на выполнение Спецификации (Приложение №1) в полном объеме, перевозку.</w:t>
      </w:r>
    </w:p>
    <w:p>
      <w:pPr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69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70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2.4 Оплата за поставленный товар осуществляется заказчиком безналичным перечислением денежных средств в течение </w:t>
      </w:r>
      <w:r w:rsidRPr="00000000"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rtl w:val="0"/>
          <w:rPrChange w:id="71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rtl w:val="0"/>
            </w:rPr>
          </w:rPrChange>
        </w:rPr>
        <w:t xml:space="preserve">10 (десяти) </w:t>
      </w:r>
      <w:r w:rsidRPr="00000000"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rtl w:val="0"/>
          <w:rPrChange w:id="72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rtl w:val="0"/>
            </w:rPr>
          </w:rPrChange>
        </w:rPr>
        <w:t xml:space="preserve">рабочих дней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73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 после проведения Заказчиком приемки товара и предоставления Поставщиком надлежащим образом оформленных платежных документов: счета, счет-фактуры и товарной накладной.</w:t>
      </w:r>
    </w:p>
    <w:p>
      <w:pPr>
        <w:tabs>
          <w:tab w:val="left" w:pos="3155"/>
        </w:tabs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74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75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2.5. Аванс не предусмотрен.</w:t>
      </w:r>
    </w:p>
    <w:p>
      <w:pPr>
        <w:tabs>
          <w:tab w:val="left" w:pos="3155"/>
        </w:tabs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76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77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2.6. Сумма по Договору, подлежащая уплате Постав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78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щику, уменьшается на размер налогов, сборов и иных обязательных платежей в бюджеты бюджетной системы Российской Федерации, связанных с оплатой Договора, если в соответствии с законодательством Российской Федерации о налогах и сборах такие налоги, сборы и и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79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ные обязательные платежи подлежат уплате в бюджеты бюджетной системы Российской Федерации Заказчиком.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80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ab/>
      </w: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709"/>
        <w:jc w:val="both"/>
        <w:pPrChange w:id="81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709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lang w:bidi="ar-SA"/>
          <w:rPrChange w:id="82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  <w:rPrChange w:id="83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2.7. Цена Договора может быть изменена, если по предложению Заказчика увеличивается или уменьшается предусмотренное Договором количество Товара не более чем на десять процентов. </w:t>
      </w: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709"/>
        <w:jc w:val="both"/>
        <w:pPrChange w:id="84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709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lang w:bidi="ar-SA"/>
          <w:rPrChange w:id="85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  <w:rPrChange w:id="86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При этом по соглашению Сторон допускается изменение с учетом положений бюджет</w:t>
      </w:r>
      <w:r w:rsidRPr="00000000"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  <w:rPrChange w:id="87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ного законодательства Российской Федерации цены Договора пропорционально дополнительному количеству Товара исходя из установленной в Договоре цены единицы Товара, но не более чем на десять процентов цены Договора. При уменьшении предусмотренного Договором </w:t>
      </w:r>
      <w:r w:rsidRPr="00000000"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  <w:rPrChange w:id="88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количества Товара Стороны Договора обязаны уменьшить цену Договора исходя из цены единицы Товара.</w:t>
      </w: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709"/>
        <w:jc w:val="both"/>
        <w:pPrChange w:id="89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709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lang w:bidi="ar-SA"/>
          <w:rPrChange w:id="90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  <w:rPrChange w:id="91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Цена единицы дополнительно поставляемого Товара или цена единицы Товара при уменьшении предусмотренного Договором количества поставляемого Товара должна опред</w:t>
      </w:r>
      <w:r w:rsidRPr="00000000"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  <w:rPrChange w:id="92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еляться как частное от деления первоначальной цены Договора на предусмотренное в Договоре количество Товара.</w:t>
      </w:r>
    </w:p>
    <w:p>
      <w:pPr>
        <w:tabs>
          <w:tab w:val="left" w:pos="3155"/>
        </w:tabs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93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</w:p>
    <w:p>
      <w:pPr>
        <w:keepNext/>
        <w:widowControl w:val="0"/>
        <w:spacing w:after="0" w:line="240" w:lineRule="auto"/>
        <w:ind w:firstLine="709"/>
        <w:jc w:val="center"/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lang w:bidi="ar-SA"/>
          <w:rPrChange w:id="94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rtl w:val="0"/>
          <w:rPrChange w:id="95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rtl w:val="0"/>
            </w:rPr>
          </w:rPrChange>
        </w:rPr>
        <w:t xml:space="preserve">3. СРОКИ ДЕЙСТВИЯ ДОГОВОРА</w:t>
      </w:r>
    </w:p>
    <w:p>
      <w:pPr>
        <w:widowControl w:val="0"/>
        <w:spacing w:after="0" w:line="240" w:lineRule="auto"/>
        <w:ind w:firstLine="709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96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</w:p>
    <w:p>
      <w:pPr>
        <w:widowControl w:val="0"/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97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98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3.1. Договор вступает в силу со дня его подписания обеими Сторонами. Срок действия договора c момента заключения Догов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99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ора </w:t>
      </w:r>
      <w:r w:rsidRPr="00000000"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rtl w:val="0"/>
          <w:rPrChange w:id="100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rtl w:val="0"/>
            </w:rPr>
          </w:rPrChange>
        </w:rPr>
        <w:t xml:space="preserve">до «30» сентября 2023 года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01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, в части расчетов до полного исполнения своих обязательств.</w:t>
      </w:r>
    </w:p>
    <w:p>
      <w:pPr>
        <w:keepNext/>
        <w:widowControl w:val="0"/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lang w:bidi="ar-SA"/>
          <w:rPrChange w:id="102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lang w:bidi="ar-SA"/>
            </w:rPr>
          </w:rPrChange>
        </w:rPr>
      </w:pPr>
    </w:p>
    <w:p>
      <w:pPr>
        <w:keepNext/>
        <w:widowControl w:val="0"/>
        <w:spacing w:after="0" w:line="240" w:lineRule="auto"/>
        <w:ind w:firstLine="709"/>
        <w:jc w:val="center"/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lang w:bidi="ar-SA"/>
          <w:rPrChange w:id="103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rtl w:val="0"/>
          <w:rPrChange w:id="104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rtl w:val="0"/>
            </w:rPr>
          </w:rPrChange>
        </w:rPr>
        <w:t xml:space="preserve">4. СРОКИ И ПОРЯДОК ПОСТАВКИ ТОВАРА</w:t>
      </w:r>
    </w:p>
    <w:p>
      <w:pPr>
        <w:keepNext/>
        <w:widowControl w:val="0"/>
        <w:spacing w:after="0" w:line="240" w:lineRule="auto"/>
        <w:ind w:firstLine="709"/>
        <w:jc w:val="center"/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lang w:bidi="ar-SA"/>
          <w:rPrChange w:id="105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lang w:bidi="ar-SA"/>
            </w:rPr>
          </w:rPrChange>
        </w:rPr>
      </w:pPr>
    </w:p>
    <w:p>
      <w:pPr>
        <w:widowControl w:val="0"/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06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07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4.1. Поставка Товара осуществляется со склада Поставщика транспортом Поставщика. </w:t>
      </w:r>
    </w:p>
    <w:p>
      <w:pPr>
        <w:tabs>
          <w:tab w:val="left" w:pos="284"/>
        </w:tabs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08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09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4.2. Поставщик осуществляет передачу </w:t>
      </w:r>
      <w:r w:rsidRPr="00000000"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rtl w:val="0"/>
          <w:rPrChange w:id="110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rtl w:val="0"/>
            </w:rPr>
          </w:rPrChange>
        </w:rPr>
        <w:t xml:space="preserve">в течение 10 (десяти) рабочих дней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11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 со дня заключения контракта. Поставщик за 2 (два) дня до момента поставки товара информирует Заказчика о предстоящей поставке.</w:t>
      </w:r>
    </w:p>
    <w:p>
      <w:pPr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12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13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4.3. Проверка качества Товара производится Заказчиком при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14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 его получении от Поставщика.</w:t>
      </w:r>
    </w:p>
    <w:p>
      <w:pPr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15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16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4.4. Доставка Товара осуществляется силами Поставщика на склад Заказчика по адресу: г. Пермь, бул. Гагарина, 68 (Аптека).</w:t>
      </w:r>
    </w:p>
    <w:p>
      <w:pPr>
        <w:widowControl w:val="0"/>
        <w:tabs>
          <w:tab w:val="left" w:pos="709"/>
          <w:tab w:val="left" w:pos="1637"/>
        </w:tabs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i/>
          <w:sz w:val="20"/>
          <w:szCs w:val="20"/>
          <w:lang w:bidi="ar-SA"/>
          <w:rPrChange w:id="117" w:author="user" w:date="2023-12-09T16:53:12Z">
            <w:rPr>
              <w:rStyle w:val="DefaultParagraphFont"/>
              <w:rFonts w:ascii="Times New Roman" w:eastAsia="Times New Roman" w:hAnsi="Times New Roman" w:cs="Times New Roman"/>
              <w:i/>
              <w:sz w:val="20"/>
              <w:szCs w:val="20"/>
              <w:lang w:bidi="ar-SA"/>
            </w:rPr>
          </w:rPrChange>
        </w:rPr>
      </w:pPr>
    </w:p>
    <w:p>
      <w:pPr>
        <w:keepNext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709"/>
        <w:jc w:val="center"/>
        <w:pPrChange w:id="118" w:author="user" w:date="2023-12-09T16:53:12Z">
          <w:pPr>
            <w:keepNext/>
            <w:keepLines w:val="0"/>
            <w:pageBreakBefore w:val="0"/>
            <w:widowControl w:val="0"/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709"/>
            <w:jc w:val="center"/>
          </w:pPr>
        </w:pPrChange>
        <w:rPr>
          <w:rStyle w:val="DefaultParagraphFont"/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lang w:bidi="ar-SA"/>
          <w:rPrChange w:id="119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  <w:rPrChange w:id="120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УПАКОВКА, МАРКИРОВКА И ПЕРЕДАЧА ТОВАРА</w:t>
      </w:r>
    </w:p>
    <w:p>
      <w:pPr>
        <w:keepNext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709"/>
        <w:jc w:val="left"/>
        <w:pPrChange w:id="121" w:author="user" w:date="2023-12-09T16:53:12Z">
          <w:pPr>
            <w:keepNext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709"/>
            <w:jc w:val="left"/>
          </w:pPr>
        </w:pPrChange>
        <w:rPr>
          <w:rStyle w:val="DefaultParagraphFont"/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lang w:bidi="ar-SA"/>
          <w:rPrChange w:id="122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widowControl w:val="0"/>
        <w:numPr>
          <w:ilvl w:val="1"/>
          <w:numId w:val="4"/>
        </w:numPr>
        <w:spacing w:after="0" w:line="240" w:lineRule="auto"/>
        <w:ind w:left="0" w:firstLine="709"/>
        <w:jc w:val="both"/>
        <w:pPrChange w:id="123" w:author="user" w:date="2023-12-09T16:53:12Z">
          <w:pPr>
            <w:widowControl w:val="0"/>
            <w:numPr>
              <w:ilvl w:val="1"/>
              <w:numId w:val="4"/>
            </w:numPr>
            <w:spacing w:after="0" w:line="240" w:lineRule="auto"/>
            <w:ind w:left="0" w:firstLine="709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24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25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Товар поставляется в стандартной упаковке, отвечающей международным требованиям и обеспечивающей полную сохранность груза при условии надлежащего обращения с ним при транспортировке.</w:t>
      </w:r>
    </w:p>
    <w:p>
      <w:pPr>
        <w:widowControl w:val="0"/>
        <w:numPr>
          <w:ilvl w:val="1"/>
          <w:numId w:val="4"/>
        </w:numPr>
        <w:spacing w:after="0" w:line="240" w:lineRule="auto"/>
        <w:ind w:left="0" w:firstLine="709"/>
        <w:jc w:val="both"/>
        <w:pPrChange w:id="126" w:author="user" w:date="2023-12-09T16:53:12Z">
          <w:pPr>
            <w:widowControl w:val="0"/>
            <w:numPr>
              <w:ilvl w:val="1"/>
              <w:numId w:val="4"/>
            </w:numPr>
            <w:spacing w:after="0" w:line="240" w:lineRule="auto"/>
            <w:ind w:left="0" w:firstLine="709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27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28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Товар должен   быть   надлежащего   качества, соответствовать   стандарта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29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м, техническим условиям и иным требованиям к его качеству. С поставляемым Товаром Поставщик обязан предоставить сертификат соответствия, регистрационное удостоверение.</w:t>
      </w:r>
    </w:p>
    <w:p>
      <w:pPr>
        <w:widowControl w:val="0"/>
        <w:numPr>
          <w:ilvl w:val="1"/>
          <w:numId w:val="4"/>
        </w:numPr>
        <w:spacing w:after="0" w:line="240" w:lineRule="auto"/>
        <w:ind w:left="0" w:firstLine="709"/>
        <w:jc w:val="both"/>
        <w:pPrChange w:id="130" w:author="user" w:date="2023-12-09T16:53:12Z">
          <w:pPr>
            <w:widowControl w:val="0"/>
            <w:numPr>
              <w:ilvl w:val="1"/>
              <w:numId w:val="4"/>
            </w:numPr>
            <w:spacing w:after="0" w:line="240" w:lineRule="auto"/>
            <w:ind w:left="0" w:firstLine="709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lang w:bidi="ar-SA"/>
          <w:rPrChange w:id="131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32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В процессе приема-передачи Товара проверяется его комплектность и маркировка изделий.</w:t>
      </w:r>
    </w:p>
    <w:p>
      <w:pPr>
        <w:keepNext/>
        <w:widowControl w:val="0"/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lang w:bidi="ar-SA"/>
          <w:rPrChange w:id="133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lang w:bidi="ar-SA"/>
            </w:rPr>
          </w:rPrChange>
        </w:rPr>
      </w:pPr>
    </w:p>
    <w:p>
      <w:pPr>
        <w:keepNext/>
        <w:keepLines w:val="0"/>
        <w:pageBreakBefore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709"/>
        <w:jc w:val="center"/>
        <w:pPrChange w:id="134" w:author="user" w:date="2023-12-09T16:53:12Z">
          <w:pPr>
            <w:keepNext/>
            <w:keepLines w:val="0"/>
            <w:pageBreakBefore w:val="0"/>
            <w:widowControl w:val="0"/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709"/>
            <w:jc w:val="center"/>
          </w:pPr>
        </w:pPrChange>
        <w:rPr>
          <w:rStyle w:val="DefaultParagraphFont"/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lang w:bidi="ar-SA"/>
          <w:rPrChange w:id="135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  <w:rPrChange w:id="136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П</w:t>
      </w:r>
      <w:r w:rsidRPr="00000000">
        <w:rPr>
          <w:rStyle w:val="DefaultParagraphFont"/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  <w:rPrChange w:id="137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РАВО СОБСТВЕННОСТИ</w:t>
      </w:r>
    </w:p>
    <w:p>
      <w:pPr>
        <w:keepNext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709"/>
        <w:jc w:val="left"/>
        <w:pPrChange w:id="138" w:author="user" w:date="2023-12-09T16:53:12Z">
          <w:pPr>
            <w:keepNext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709"/>
            <w:jc w:val="left"/>
          </w:pPr>
        </w:pPrChange>
        <w:rPr>
          <w:rStyle w:val="DefaultParagraphFont"/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lang w:bidi="ar-SA"/>
          <w:rPrChange w:id="139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0" w:after="0" w:line="240" w:lineRule="auto"/>
        <w:ind w:left="0" w:right="0" w:firstLine="709"/>
        <w:jc w:val="both"/>
        <w:pPrChange w:id="140" w:author="user" w:date="2023-12-09T16:53:12Z">
          <w:pPr>
            <w:keepNext w:val="0"/>
            <w:keepLines w:val="0"/>
            <w:pageBreakBefore w:val="0"/>
            <w:widowControl w:val="0"/>
            <w:numPr>
              <w:ilvl w:val="1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left" w:pos="851"/>
            </w:tabs>
            <w:spacing w:before="0" w:after="0" w:line="240" w:lineRule="auto"/>
            <w:ind w:left="0" w:right="0" w:firstLine="709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lang w:bidi="ar-SA"/>
          <w:rPrChange w:id="141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  <w:rPrChange w:id="142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Право собственности на Товар переходит от Поставщика к Заказчику после приемки товара Заказчиком.</w:t>
      </w: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709"/>
        <w:jc w:val="both"/>
        <w:pPrChange w:id="143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709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lang w:bidi="ar-SA"/>
          <w:rPrChange w:id="144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widowControl w:val="0"/>
        <w:spacing w:after="0" w:line="240" w:lineRule="auto"/>
        <w:ind w:firstLine="709"/>
        <w:jc w:val="center"/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lang w:bidi="ar-SA"/>
          <w:rPrChange w:id="145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rtl w:val="0"/>
          <w:rPrChange w:id="146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rtl w:val="0"/>
            </w:rPr>
          </w:rPrChange>
        </w:rPr>
        <w:t xml:space="preserve">7. ФОРС-МАЖОР</w:t>
      </w:r>
    </w:p>
    <w:p>
      <w:pPr>
        <w:widowControl w:val="0"/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47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48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7.1.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49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ab/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50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Сторона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51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й, которые сторона не могла предвидеть и предотвратить разумными мерами.</w:t>
      </w:r>
    </w:p>
    <w:p>
      <w:pPr>
        <w:widowControl w:val="0"/>
        <w:spacing w:after="0" w:line="240" w:lineRule="auto"/>
        <w:ind w:firstLine="300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52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</w:p>
    <w:p>
      <w:pPr>
        <w:keepNext/>
        <w:widowControl w:val="0"/>
        <w:spacing w:after="0" w:line="240" w:lineRule="auto"/>
        <w:ind w:firstLine="300"/>
        <w:jc w:val="center"/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lang w:bidi="ar-SA"/>
          <w:rPrChange w:id="153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rtl w:val="0"/>
          <w:rPrChange w:id="154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rtl w:val="0"/>
            </w:rPr>
          </w:rPrChange>
        </w:rPr>
        <w:t xml:space="preserve">8. ОТВЕТСТВЕННОСТЬ СТОРОН</w:t>
      </w:r>
    </w:p>
    <w:p>
      <w:pPr>
        <w:widowControl w:val="0"/>
        <w:spacing w:after="0" w:line="240" w:lineRule="auto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55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</w:p>
    <w:p>
      <w:pPr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56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57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8.1. Стороны несут ответственность за неисполнение либо ненадлежащее исполнение своих обязательств по настоящему договору.</w:t>
      </w:r>
    </w:p>
    <w:p>
      <w:pPr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58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59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8.2. Стороны обязаны незамедлительно информировать друг друга об изменении указанных в договоре реквизитов, включая изменения фактиче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60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ских, почтовых и юридических адресов, а также уполномоченных представителей, предстоящих реорганизациях, ликвидациях и иных действиях, в результате которых может быть прекращена деятельность сторон или затруднено исполнение предусмотренных договором обязат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61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ельств.</w:t>
      </w:r>
    </w:p>
    <w:p>
      <w:pPr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62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63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8.3. Ни одна из сторон не имеет права в рамках настоящего Договора передавать свои права и обязательства третьей стороне без письменного подтверждения другой стороны.</w:t>
      </w:r>
    </w:p>
    <w:p>
      <w:pPr>
        <w:shd w:val="clear" w:color="auto" w:fill="FFFFFF"/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64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65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8.4. Пеня начисляется за каждый день просрочки исполнения обязательства Поставщик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66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ом, предусмотренного договором, в размере одной трехсотой действующей на дату уплаты пени ставки рефинансирования Центрального банка Российской Федерации от цены договора, уменьшенной на сумму, пропорциональную объему обязательств, предусмотренных договоро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67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м и фактически исполненных Поставщиком.</w:t>
      </w:r>
    </w:p>
    <w:p>
      <w:pPr>
        <w:shd w:val="clear" w:color="auto" w:fill="FFFFFF"/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68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69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8.5. За каждый факт неисполнения или ненадлежащего исполнения Поставщиком обязательств, предусмотренных договором, за исключением просрочки исполнения обязательств (в том числе гарантийного обязательства), предусмотр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70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енных договором, размер штрафа устанавливается в виде фиксированной суммы, определяемой в следующем порядке:</w:t>
      </w:r>
    </w:p>
    <w:p>
      <w:pPr>
        <w:shd w:val="clear" w:color="auto" w:fill="FFFFFF"/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71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72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а) 10 процентов цены договора в случае, если цена договора не превышает 3 млн. рублей;</w:t>
      </w:r>
    </w:p>
    <w:p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73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74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8.6. Поставщик несет ответственность за качественное оказание Услуг в полном объеме и сроки установленные законодательством РФ.</w:t>
      </w:r>
    </w:p>
    <w:p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75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76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8.7. Пеня начисляется за каждый день прос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77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рочки исполнения ЗАКАЗЧИКОМ обязательства, предусмотренного Договором, начиная со дня, следующего после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78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у уплаты пеней ключевой ставки Центрального банка Российской Федерации от не уплаченной в срок суммы. </w:t>
      </w:r>
    </w:p>
    <w:p>
      <w:pPr>
        <w:tabs>
          <w:tab w:val="left" w:pos="1276"/>
        </w:tabs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79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80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8.8. За каждый факт неисполнения Заказчиком обязательств, предусмотренных Договором, за исключением просрочки исполнения обязательств, предусмотренных До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81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говором, размер штрафа устанавливается в виде фиксированной суммы - 1000 рублей.</w:t>
      </w:r>
    </w:p>
    <w:p>
      <w:pPr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82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83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8.9.  Заключая настоящий Договор, Поставщик декларирует, что он соответствует требованиям к участникам закупки, установленным ч.1 ст. 31 Федерального закона от 05.04.2013г. № 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84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44-ФЗ «О контрактной системе в сфере закупок товаров, работ, услуг для обеспечения государственных и муниципальных нужд».</w:t>
      </w:r>
    </w:p>
    <w:p>
      <w:pPr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85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</w:p>
    <w:p>
      <w:pPr>
        <w:spacing w:after="0" w:line="240" w:lineRule="auto"/>
        <w:ind w:firstLine="709"/>
        <w:jc w:val="center"/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lang w:bidi="ar-SA"/>
          <w:rPrChange w:id="186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rtl w:val="0"/>
          <w:rPrChange w:id="187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rtl w:val="0"/>
            </w:rPr>
          </w:rPrChange>
        </w:rPr>
        <w:t xml:space="preserve">9. ГАРАНТИЙНЫЕ ОБЯЗАТЕЛЬСТВА</w:t>
      </w:r>
    </w:p>
    <w:p>
      <w:pPr>
        <w:spacing w:after="0" w:line="240" w:lineRule="auto"/>
        <w:ind w:firstLine="709"/>
        <w:jc w:val="center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88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</w:p>
    <w:p>
      <w:pPr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89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90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9.1. Поставщик гарантирует качество и надежность поставленного товара в течение срока годности (прописа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91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нного в паспорте или инструкции по эксплуатации) с момента передачи товара Заказчику.</w:t>
      </w:r>
    </w:p>
    <w:p>
      <w:pPr>
        <w:keepNext/>
        <w:widowControl w:val="0"/>
        <w:spacing w:after="0" w:line="240" w:lineRule="auto"/>
        <w:ind w:firstLine="709"/>
        <w:jc w:val="center"/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lang w:bidi="ar-SA"/>
          <w:rPrChange w:id="192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lang w:bidi="ar-SA"/>
            </w:rPr>
          </w:rPrChange>
        </w:rPr>
      </w:pPr>
    </w:p>
    <w:p>
      <w:pPr>
        <w:keepNext/>
        <w:widowControl w:val="0"/>
        <w:spacing w:after="0" w:line="240" w:lineRule="auto"/>
        <w:ind w:firstLine="709"/>
        <w:jc w:val="center"/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lang w:bidi="ar-SA"/>
          <w:rPrChange w:id="193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rtl w:val="0"/>
          <w:rPrChange w:id="194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rtl w:val="0"/>
            </w:rPr>
          </w:rPrChange>
        </w:rPr>
        <w:t xml:space="preserve">10. РАЗРЕШЕНИЕ СПОРОВ</w:t>
      </w:r>
    </w:p>
    <w:p>
      <w:pPr>
        <w:keepNext/>
        <w:widowControl w:val="0"/>
        <w:spacing w:after="0" w:line="240" w:lineRule="auto"/>
        <w:ind w:firstLine="709"/>
        <w:jc w:val="center"/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lang w:bidi="ar-SA"/>
          <w:rPrChange w:id="195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lang w:bidi="ar-SA"/>
            </w:rPr>
          </w:rPrChange>
        </w:rPr>
      </w:pPr>
    </w:p>
    <w:p>
      <w:pPr>
        <w:widowControl w:val="0"/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196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197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10.1. Все споры и разногласия, возникающие из настоящего Договора или в связи с ним, будут по возможности решаться путем переговоров.</w:t>
      </w: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709"/>
        <w:jc w:val="both"/>
        <w:pPrChange w:id="198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709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lang w:bidi="ar-SA"/>
          <w:rPrChange w:id="199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  <w:rPrChange w:id="200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10.2. В случае недостижения взаимного согласия споры по настоящему Контракту разрешаются в Арбитражном суде Пермского края</w:t>
      </w:r>
      <w:r w:rsidRPr="00000000"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  <w:rPrChange w:id="201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.</w:t>
      </w: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709"/>
        <w:jc w:val="both"/>
        <w:pPrChange w:id="202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709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lang w:bidi="ar-SA"/>
          <w:rPrChange w:id="203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  <w:rPrChange w:id="204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До передачи спора на разрешение Арбитражного суда Пермского края Стороны примут меры к его урегулированию в претензионном порядке. Претензия должна быть направлена в письменном виде. По полученной претензии Сторона должна дать письменный ответ, по сущест</w:t>
      </w:r>
      <w:r w:rsidRPr="00000000"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  <w:rPrChange w:id="205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ву, в срок не позднее 14 (четырнадцати) дней с даты ее получения.</w:t>
      </w:r>
    </w:p>
    <w:p>
      <w:pPr>
        <w:widowControl w:val="0"/>
        <w:spacing w:after="0" w:line="240" w:lineRule="auto"/>
        <w:ind w:firstLine="709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206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207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10.3. Расторжение Договора допускается по соглашению Сторон, по решению суда, в случае одностороннего отказа Стороны Договора от исполнения Договора в соответствии с гражданским законодатель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208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ством.</w:t>
      </w:r>
    </w:p>
    <w:p>
      <w:pPr>
        <w:widowControl w:val="0"/>
        <w:spacing w:after="0" w:line="240" w:lineRule="auto"/>
        <w:ind w:firstLine="540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209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</w:p>
    <w:p>
      <w:pPr>
        <w:widowControl w:val="0"/>
        <w:spacing w:after="0" w:line="240" w:lineRule="auto"/>
        <w:ind w:firstLine="540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210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211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Приложение №1 - Техническое задание;</w:t>
      </w:r>
    </w:p>
    <w:p>
      <w:pPr>
        <w:widowControl w:val="0"/>
        <w:spacing w:after="0" w:line="240" w:lineRule="auto"/>
        <w:ind w:firstLine="540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212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213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Приложение №2 - </w:t>
      </w:r>
      <w:hyperlink r:id="rId3" w:history="1">
        <w:r w:rsidRPr="00000000">
          <w:rPr>
            <w:rStyle w:val="DefaultParagraphFont"/>
            <w:rFonts w:ascii="Times New Roman" w:eastAsia="Times New Roman" w:hAnsi="Times New Roman" w:cs="Times New Roman"/>
            <w:sz w:val="20"/>
            <w:szCs w:val="20"/>
            <w:rtl w:val="0"/>
            <w:rPrChange w:id="214" w:author="user" w:date="2023-12-09T16:53:12Z">
              <w:rPr>
                <w:rStyle w:val="DefaultParagraphFont"/>
                <w:rFonts w:ascii="Times New Roman" w:eastAsia="Times New Roman" w:hAnsi="Times New Roman" w:cs="Times New Roman"/>
                <w:sz w:val="20"/>
                <w:szCs w:val="20"/>
                <w:rtl w:val="0"/>
              </w:rPr>
            </w:rPrChange>
          </w:rPr>
          <w:t xml:space="preserve">Спецификация</w:t>
        </w:r>
      </w:hyperlink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215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; </w:t>
      </w:r>
    </w:p>
    <w:p>
      <w:pPr>
        <w:widowControl w:val="0"/>
        <w:spacing w:after="0" w:line="240" w:lineRule="auto"/>
        <w:ind w:firstLine="540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216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217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Приложение №3 - </w:t>
      </w:r>
      <w:hyperlink r:id="rId3" w:history="1">
        <w:r w:rsidRPr="00000000">
          <w:rPr>
            <w:rStyle w:val="DefaultParagraphFont"/>
            <w:rFonts w:ascii="Times New Roman" w:eastAsia="Times New Roman" w:hAnsi="Times New Roman" w:cs="Times New Roman"/>
            <w:sz w:val="20"/>
            <w:szCs w:val="20"/>
            <w:rtl w:val="0"/>
            <w:rPrChange w:id="218" w:author="user" w:date="2023-12-09T16:53:12Z">
              <w:rPr>
                <w:rStyle w:val="DefaultParagraphFont"/>
                <w:rFonts w:ascii="Times New Roman" w:eastAsia="Times New Roman" w:hAnsi="Times New Roman" w:cs="Times New Roman"/>
                <w:sz w:val="20"/>
                <w:szCs w:val="20"/>
                <w:rtl w:val="0"/>
              </w:rPr>
            </w:rPrChange>
          </w:rPr>
          <w:t xml:space="preserve">Порядок</w:t>
        </w:r>
      </w:hyperlink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219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 приемки Товара; </w:t>
      </w:r>
    </w:p>
    <w:p>
      <w:pPr>
        <w:widowControl w:val="0"/>
        <w:tabs>
          <w:tab w:val="left" w:pos="993"/>
        </w:tabs>
        <w:spacing w:after="0" w:line="240" w:lineRule="auto"/>
        <w:ind w:firstLine="540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220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221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Приложение №4 - Форма документа о приемке Товара;</w:t>
      </w:r>
    </w:p>
    <w:p>
      <w:pPr>
        <w:widowControl w:val="0"/>
        <w:spacing w:after="0" w:line="240" w:lineRule="auto"/>
        <w:ind w:firstLine="300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222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</w:p>
    <w:p>
      <w:pPr>
        <w:widowControl w:val="0"/>
        <w:spacing w:after="0" w:line="240" w:lineRule="auto"/>
        <w:ind w:firstLine="300"/>
        <w:jc w:val="center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223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rtl w:val="0"/>
          <w:rPrChange w:id="224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rtl w:val="0"/>
            </w:rPr>
          </w:rPrChange>
        </w:rPr>
        <w:t xml:space="preserve">11</w:t>
      </w:r>
      <w:r w:rsidRPr="00000000">
        <w:rPr>
          <w:rStyle w:val="DefaultParagraphFont"/>
          <w:rFonts w:ascii="Times New Roman" w:eastAsia="Times New Roman" w:hAnsi="Times New Roman" w:cs="Times New Roman"/>
          <w:sz w:val="20"/>
          <w:szCs w:val="20"/>
          <w:rtl w:val="0"/>
          <w:rPrChange w:id="225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rtl w:val="0"/>
            </w:rPr>
          </w:rPrChange>
        </w:rPr>
        <w:t xml:space="preserve">. </w:t>
      </w:r>
      <w:r w:rsidRPr="00000000">
        <w:rPr>
          <w:rStyle w:val="DefaultParagraphFont"/>
          <w:rFonts w:ascii="Times New Roman" w:eastAsia="Times New Roman" w:hAnsi="Times New Roman" w:cs="Times New Roman"/>
          <w:b/>
          <w:sz w:val="20"/>
          <w:szCs w:val="20"/>
          <w:rtl w:val="0"/>
          <w:rPrChange w:id="226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sz w:val="20"/>
              <w:szCs w:val="20"/>
              <w:rtl w:val="0"/>
            </w:rPr>
          </w:rPrChange>
        </w:rPr>
        <w:t xml:space="preserve">Юридические адреса и реквизиты сторон</w:t>
      </w:r>
    </w:p>
    <w:p>
      <w:pPr>
        <w:widowControl w:val="0"/>
        <w:spacing w:after="0" w:line="240" w:lineRule="auto"/>
        <w:jc w:val="both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227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</w:p>
    <w:tbl>
      <w:tblPr>
        <w:tblStyle w:val="Table1"/>
        <w:tblW w:w="9345" w:type="dxa"/>
        <w:jc w:val="left"/>
        <w:tblLayout w:type="fixed"/>
        <w:tblLook w:val="0400" w:firstRow="0" w:lastRow="0" w:firstColumn="0" w:lastColumn="0" w:noHBand="0" w:noVBand="1"/>
      </w:tblPr>
      <w:tblGrid>
        <w:gridCol w:w="4529"/>
        <w:gridCol w:w="4816"/>
        <w:tblGridChange>
          <w:tblGrid>
            <w:gridCol w:w="4529"/>
            <w:gridCol w:w="4816"/>
          </w:tblGrid>
        </w:tblGridChange>
      </w:tblGrid>
      <w:tr>
        <w:trPr>
          <w:trHeight w:val="3246"/>
          <w:jc w:val="left"/>
        </w:trPr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 w:val="0"/>
              <w:spacing w:after="0" w:line="24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  <w:rPrChange w:id="228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29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ПОСТАВЩИК</w:t>
            </w:r>
          </w:p>
          <w:p>
            <w:pPr>
              <w:spacing w:after="0" w:lineRule="auto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  <w:rPrChange w:id="230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31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ООО «КАМА-МЕДИКА»</w:t>
            </w:r>
          </w:p>
          <w:p>
            <w:pPr>
              <w:spacing w:after="0" w:lineRule="auto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  <w:rPrChange w:id="232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33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Адрес: Российская Федерация, г. Пермь, ул. Монастырская, д. 12, оф. 308</w:t>
            </w:r>
          </w:p>
          <w:p>
            <w:pPr>
              <w:spacing w:after="0" w:lineRule="auto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  <w:rPrChange w:id="234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35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ИНН </w:t>
            </w:r>
            <w:del w:id="236" w:author="user" w:date="2023-12-09T16:53:12Z">
              <w:r w:rsidRPr="00000000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rtl w:val="0"/>
                </w:rPr>
                <w:delText xml:space="preserve">5902835222</w:delText>
              </w:r>
            </w:del>
            <w:ins w:id="237" w:author="user" w:date="2023-12-09T16:53:12Z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612</w:t>
              </w:r>
            </w:ins>
            <w:ins w:id="238" w:author="user" w:date="2023-12-09T16:53:12Z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 xml:space="preserve">2835</w:t>
              </w:r>
            </w:ins>
            <w:ins w:id="239" w:author="user" w:date="2023-12-09T16:53:12Z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89</w:t>
              </w:r>
            </w:ins>
            <w:ins w:id="240" w:author="user" w:date="2023-12-09T16:53:12Z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 xml:space="preserve">2</w:t>
              </w:r>
            </w:ins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41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 </w:t>
            </w:r>
          </w:p>
          <w:p>
            <w:pPr>
              <w:spacing w:after="0" w:lineRule="auto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  <w:rPrChange w:id="242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43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КПП 590201001</w:t>
            </w:r>
          </w:p>
          <w:p>
            <w:pPr>
              <w:spacing w:after="0" w:lineRule="auto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  <w:rPrChange w:id="244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45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Банковские реквизиты:</w:t>
            </w:r>
          </w:p>
          <w:p>
            <w:pPr>
              <w:spacing w:after="0" w:lineRule="auto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  <w:rPrChange w:id="246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47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Р/счет:</w:t>
            </w: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48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ab/>
            </w: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49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40702810049000002723 в Волго-Вятский банк  ПАО Сбербанк г. Нижний-Новгород,  К/счет: 30101810900000000603 БИК: 042202603</w:t>
            </w:r>
          </w:p>
          <w:p>
            <w:pPr>
              <w:spacing w:after="0" w:lineRule="auto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  <w:rPrChange w:id="250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51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Телефон: 237-56-57</w:t>
            </w:r>
          </w:p>
          <w:p>
            <w:pPr>
              <w:spacing w:after="0" w:lineRule="auto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bidi="ar-SA"/>
                <w:rPrChange w:id="252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n-US" w:bidi="ar-SA"/>
                  </w:rPr>
                </w:rPrChange>
              </w:rPr>
            </w:pPr>
            <w:r w:rsidRPr="002F2E5C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lang w:val="en-US"/>
                <w:rPrChange w:id="253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  <w:lang w:val="en-US"/>
                  </w:rPr>
                </w:rPrChange>
              </w:rPr>
              <w:t xml:space="preserve">E-mail: kama-</w:t>
            </w:r>
            <w:del w:id="254" w:author="user" w:date="2023-12-09T16:53:12Z">
              <w:r w:rsidRPr="00000000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rtl w:val="0"/>
                </w:rPr>
                <w:delText xml:space="preserve">medika@mail</w:delText>
              </w:r>
            </w:del>
            <w:ins w:id="255" w:author="user" w:date="2023-12-09T16:53:12Z">
              <w:r w:rsidRPr="002F2E5C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@</w:t>
              </w:r>
            </w:ins>
            <w:ins w:id="256" w:author="user" w:date="2023-12-09T16:53:12Z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liev</w:t>
              </w:r>
            </w:ins>
            <w:r w:rsidRPr="002F2E5C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lang w:val="en-US"/>
                <w:rPrChange w:id="257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  <w:lang w:val="en-US"/>
                  </w:rPr>
                </w:rPrChange>
              </w:rPr>
              <w:t xml:space="preserve">.ru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 w:val="0"/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sz w:val="20"/>
                <w:szCs w:val="20"/>
                <w:lang w:bidi="ar-SA"/>
                <w:rPrChange w:id="258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sz w:val="20"/>
                <w:szCs w:val="20"/>
                <w:rtl w:val="0"/>
                <w:rPrChange w:id="259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sz w:val="20"/>
                    <w:szCs w:val="20"/>
                    <w:rtl w:val="0"/>
                  </w:rPr>
                </w:rPrChange>
              </w:rPr>
              <w:t xml:space="preserve">ЗАКАЗЧИК</w:t>
            </w:r>
          </w:p>
          <w:p>
            <w:pPr>
              <w:spacing w:after="0" w:line="240" w:lineRule="auto"/>
              <w:jc w:val="both"/>
              <w:rPr>
                <w:rStyle w:val="DefaultParagraphFont"/>
                <w:rFonts w:ascii="Times New Roman" w:eastAsia="Times New Roman" w:hAnsi="Times New Roman" w:cs="Times New Roman"/>
                <w:b/>
                <w:sz w:val="20"/>
                <w:szCs w:val="20"/>
                <w:lang w:bidi="ar-SA"/>
                <w:rPrChange w:id="260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b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b/>
                <w:sz w:val="20"/>
                <w:szCs w:val="20"/>
                <w:rtl w:val="0"/>
                <w:rPrChange w:id="261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b/>
                    <w:sz w:val="20"/>
                    <w:szCs w:val="20"/>
                    <w:rtl w:val="0"/>
                  </w:rPr>
                </w:rPrChange>
              </w:rPr>
              <w:t xml:space="preserve">ГБУЗ «КМСЧ № 1»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  <w:rPrChange w:id="262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63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614077, г. Пермь, Бульвар Гагарина, 68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  <w:rPrChange w:id="264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65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Тел. (342) 205-58-68; 20</w:t>
            </w: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66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5-51-80;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  <w:rPrChange w:id="267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68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факс 205-51-80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  <w:rPrChange w:id="269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70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Получатель: Министерство финансов Пермского края (ГБУЗ «КМСЧ № 1» л/с 208200190, 228200190)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  <w:rPrChange w:id="271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72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р/с 03224643570000005600 в Отделение ПЕРМЬ БАНКА РОССИИ/УФК по Пермскому краю г. Пермь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  <w:rPrChange w:id="273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74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БИК 015773997   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  <w:rPrChange w:id="275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76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ИНН 5904101322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  <w:rPrChange w:id="277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78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КПП 590601001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  <w:rPrChange w:id="279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80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ОГРН 1025900917481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  <w:rPrChange w:id="281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82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ОКПО 01939676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  <w:rPrChange w:id="283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84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ОКТМО 577010001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  <w:rPrChange w:id="285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86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ОКАТО 57401380000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  <w:rPrChange w:id="287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00000"/>
                <w:sz w:val="20"/>
                <w:szCs w:val="20"/>
                <w:rtl w:val="0"/>
                <w:rPrChange w:id="288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rtl w:val="0"/>
                  </w:rPr>
                </w:rPrChange>
              </w:rPr>
              <w:t xml:space="preserve">e-mail: Kmsch1zakup@mail.ru</w:t>
            </w:r>
          </w:p>
        </w:tc>
      </w:tr>
    </w:tbl>
    <w:p>
      <w:pPr>
        <w:widowControl w:val="0"/>
        <w:spacing w:after="0" w:line="240" w:lineRule="auto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289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</w:p>
    <w:p>
      <w:pPr>
        <w:widowControl w:val="0"/>
        <w:spacing w:after="0" w:line="240" w:lineRule="auto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290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</w:p>
    <w:tbl>
      <w:tblPr>
        <w:tblStyle w:val="Table2"/>
        <w:tblW w:w="9376" w:type="dxa"/>
        <w:jc w:val="center"/>
        <w:tblLayout w:type="fixed"/>
        <w:tblLook w:val="0000" w:firstRow="0" w:lastRow="0" w:firstColumn="0" w:lastColumn="0" w:noHBand="0" w:noVBand="0"/>
      </w:tblPr>
      <w:tblGrid>
        <w:gridCol w:w="4689"/>
        <w:gridCol w:w="4687"/>
        <w:tblGridChange>
          <w:tblGrid>
            <w:gridCol w:w="4689"/>
            <w:gridCol w:w="4687"/>
          </w:tblGrid>
        </w:tblGridChange>
      </w:tblGrid>
      <w:tr>
        <w:trPr>
          <w:trHeight w:val="1665"/>
          <w:jc w:val="center"/>
        </w:trPr>
        <w:tc>
          <w:tcPr>
            <w:tcW w:w="4689" w:type="dxa"/>
          </w:tcPr>
          <w:p>
            <w:pPr>
              <w:widowControl w:val="0"/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sz w:val="20"/>
                <w:szCs w:val="20"/>
                <w:lang w:bidi="ar-SA"/>
                <w:rPrChange w:id="291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sz w:val="20"/>
                <w:szCs w:val="20"/>
                <w:rtl w:val="0"/>
                <w:rPrChange w:id="292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sz w:val="20"/>
                    <w:szCs w:val="20"/>
                    <w:rtl w:val="0"/>
                  </w:rPr>
                </w:rPrChange>
              </w:rPr>
              <w:t xml:space="preserve">Поставщик:</w:t>
            </w:r>
          </w:p>
          <w:p>
            <w:pPr>
              <w:widowControl w:val="0"/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sz w:val="20"/>
                <w:szCs w:val="20"/>
                <w:lang w:bidi="ar-SA"/>
                <w:rPrChange w:id="293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sz w:val="20"/>
                <w:szCs w:val="20"/>
                <w:rtl w:val="0"/>
                <w:rPrChange w:id="294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sz w:val="20"/>
                    <w:szCs w:val="20"/>
                    <w:rtl w:val="0"/>
                  </w:rPr>
                </w:rPrChange>
              </w:rPr>
              <w:t xml:space="preserve">Директор</w:t>
            </w:r>
          </w:p>
          <w:p>
            <w:pPr>
              <w:widowControl w:val="0"/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sz w:val="20"/>
                <w:szCs w:val="20"/>
                <w:lang w:bidi="ar-SA"/>
                <w:rPrChange w:id="295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sz w:val="20"/>
                    <w:szCs w:val="20"/>
                    <w:lang w:bidi="ar-SA"/>
                  </w:rPr>
                </w:rPrChange>
              </w:rPr>
            </w:pPr>
          </w:p>
          <w:p>
            <w:pPr>
              <w:widowControl w:val="0"/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sz w:val="20"/>
                <w:szCs w:val="20"/>
                <w:lang w:bidi="ar-SA"/>
                <w:rPrChange w:id="296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sz w:val="20"/>
                    <w:szCs w:val="20"/>
                    <w:lang w:bidi="ar-SA"/>
                  </w:rPr>
                </w:rPrChange>
              </w:rPr>
            </w:pPr>
          </w:p>
          <w:p>
            <w:pPr>
              <w:widowControl w:val="0"/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sz w:val="20"/>
                <w:szCs w:val="20"/>
                <w:lang w:bidi="ar-SA"/>
                <w:rPrChange w:id="297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sz w:val="20"/>
                <w:szCs w:val="20"/>
                <w:rtl w:val="0"/>
                <w:rPrChange w:id="298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sz w:val="20"/>
                    <w:szCs w:val="20"/>
                    <w:rtl w:val="0"/>
                  </w:rPr>
                </w:rPrChange>
              </w:rPr>
              <w:t xml:space="preserve">___</w:t>
            </w:r>
            <w:r w:rsidRPr="00000000">
              <w:rPr>
                <w:rStyle w:val="DefaultParagraphFont"/>
                <w:rFonts w:ascii="Times New Roman" w:eastAsia="Times New Roman" w:hAnsi="Times New Roman" w:cs="Times New Roman"/>
                <w:sz w:val="20"/>
                <w:szCs w:val="20"/>
                <w:rtl w:val="0"/>
                <w:rPrChange w:id="299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sz w:val="20"/>
                    <w:szCs w:val="20"/>
                    <w:rtl w:val="0"/>
                  </w:rPr>
                </w:rPrChange>
              </w:rPr>
              <w:t xml:space="preserve">_______________</w:t>
            </w:r>
            <w:r w:rsidRPr="00000000">
              <w:rPr>
                <w:rStyle w:val="DefaultParagraphFont"/>
                <w:sz w:val="18"/>
                <w:szCs w:val="18"/>
                <w:highlight w:val="white"/>
                <w:rtl w:val="0"/>
                <w:rPrChange w:id="300" w:author="user" w:date="2023-12-09T16:53:12Z">
                  <w:rPr>
                    <w:rStyle w:val="DefaultParagraphFont"/>
                    <w:sz w:val="18"/>
                    <w:szCs w:val="18"/>
                    <w:highlight w:val="white"/>
                    <w:rtl w:val="0"/>
                  </w:rPr>
                </w:rPrChange>
              </w:rPr>
              <w:t xml:space="preserve"> /</w:t>
            </w:r>
            <w:r w:rsidRPr="00000000">
              <w:rPr>
                <w:rStyle w:val="DefaultParagraphFont"/>
                <w:rFonts w:ascii="Times New Roman" w:eastAsia="Times New Roman" w:hAnsi="Times New Roman" w:cs="Times New Roman"/>
                <w:sz w:val="20"/>
                <w:szCs w:val="20"/>
                <w:rtl w:val="0"/>
                <w:rPrChange w:id="301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sz w:val="20"/>
                    <w:szCs w:val="20"/>
                    <w:rtl w:val="0"/>
                  </w:rPr>
                </w:rPrChange>
              </w:rPr>
              <w:t xml:space="preserve">В.А. Агафонов/</w:t>
            </w:r>
          </w:p>
        </w:tc>
        <w:tc>
          <w:tcPr>
            <w:tcW w:w="4687" w:type="dxa"/>
          </w:tcPr>
          <w:p>
            <w:pPr>
              <w:widowControl w:val="0"/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sz w:val="20"/>
                <w:szCs w:val="20"/>
                <w:lang w:bidi="ar-SA"/>
                <w:rPrChange w:id="302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sz w:val="20"/>
                <w:szCs w:val="20"/>
                <w:rtl w:val="0"/>
                <w:rPrChange w:id="303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sz w:val="20"/>
                    <w:szCs w:val="20"/>
                    <w:rtl w:val="0"/>
                  </w:rPr>
                </w:rPrChange>
              </w:rPr>
              <w:t xml:space="preserve">Заказчик:</w:t>
            </w:r>
          </w:p>
          <w:p>
            <w:pPr>
              <w:widowControl w:val="0"/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sz w:val="20"/>
                <w:szCs w:val="20"/>
                <w:lang w:bidi="ar-SA"/>
                <w:rPrChange w:id="304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sz w:val="20"/>
                <w:szCs w:val="20"/>
                <w:rtl w:val="0"/>
                <w:rPrChange w:id="305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sz w:val="20"/>
                    <w:szCs w:val="20"/>
                    <w:rtl w:val="0"/>
                  </w:rPr>
                </w:rPrChange>
              </w:rPr>
              <w:t xml:space="preserve">Главный врач ГБУЗ «КМСЧ № 1»</w:t>
            </w:r>
          </w:p>
          <w:p>
            <w:pPr>
              <w:widowControl w:val="0"/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sz w:val="20"/>
                <w:szCs w:val="20"/>
                <w:lang w:bidi="ar-SA"/>
                <w:rPrChange w:id="306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sz w:val="20"/>
                    <w:szCs w:val="20"/>
                    <w:lang w:bidi="ar-SA"/>
                  </w:rPr>
                </w:rPrChange>
              </w:rPr>
            </w:pPr>
          </w:p>
          <w:p>
            <w:pPr>
              <w:widowControl w:val="0"/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sz w:val="20"/>
                <w:szCs w:val="20"/>
                <w:lang w:bidi="ar-SA"/>
                <w:rPrChange w:id="307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sz w:val="20"/>
                    <w:szCs w:val="20"/>
                    <w:lang w:bidi="ar-SA"/>
                  </w:rPr>
                </w:rPrChange>
              </w:rPr>
            </w:pPr>
          </w:p>
          <w:p>
            <w:pPr>
              <w:widowControl w:val="0"/>
              <w:spacing w:after="0" w:line="240" w:lineRule="auto"/>
              <w:rPr>
                <w:rStyle w:val="DefaultParagraphFont"/>
                <w:rFonts w:ascii="Times New Roman" w:eastAsia="Times New Roman" w:hAnsi="Times New Roman" w:cs="Times New Roman"/>
                <w:sz w:val="20"/>
                <w:szCs w:val="20"/>
                <w:lang w:bidi="ar-SA"/>
                <w:rPrChange w:id="308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sz w:val="20"/>
                    <w:szCs w:val="20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sz w:val="20"/>
                <w:szCs w:val="20"/>
                <w:rtl w:val="0"/>
                <w:rPrChange w:id="309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sz w:val="20"/>
                    <w:szCs w:val="20"/>
                    <w:rtl w:val="0"/>
                  </w:rPr>
                </w:rPrChange>
              </w:rPr>
              <w:t xml:space="preserve">____________________/Д.В. Михайленко/</w:t>
            </w:r>
          </w:p>
        </w:tc>
      </w:tr>
    </w:tbl>
    <w:p>
      <w:pPr>
        <w:widowControl w:val="0"/>
        <w:spacing w:after="0" w:line="240" w:lineRule="auto"/>
        <w:ind w:firstLine="300"/>
        <w:rPr>
          <w:rStyle w:val="DefaultParagraphFont"/>
          <w:rFonts w:ascii="Times New Roman" w:eastAsia="Times New Roman" w:hAnsi="Times New Roman" w:cs="Times New Roman"/>
          <w:sz w:val="20"/>
          <w:szCs w:val="20"/>
          <w:lang w:bidi="ar-SA"/>
          <w:rPrChange w:id="310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0"/>
              <w:szCs w:val="20"/>
              <w:lang w:bidi="ar-SA"/>
            </w:rPr>
          </w:rPrChange>
        </w:rPr>
      </w:pPr>
    </w:p>
    <w:p>
      <w:pPr>
        <w:widowControl w:val="0"/>
        <w:spacing w:after="0" w:line="240" w:lineRule="auto"/>
        <w:ind w:firstLine="540"/>
        <w:jc w:val="both"/>
        <w:rPr>
          <w:rStyle w:val="DefaultParagraphFont"/>
          <w:rFonts w:ascii="Times New Roman" w:eastAsia="Times New Roman" w:hAnsi="Times New Roman" w:cs="Times New Roman"/>
          <w:sz w:val="24"/>
          <w:szCs w:val="24"/>
          <w:lang w:bidi="ar-SA"/>
          <w:rPrChange w:id="311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4"/>
              <w:szCs w:val="24"/>
              <w:lang w:bidi="ar-SA"/>
            </w:rPr>
          </w:rPrChange>
        </w:rPr>
      </w:pPr>
    </w:p>
    <w:tbl>
      <w:tblPr>
        <w:tblStyle w:val="Table3"/>
        <w:tblW w:w="8778" w:type="dxa"/>
        <w:jc w:val="left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778"/>
        <w:tblGridChange>
          <w:tblGrid>
            <w:gridCol w:w="8778"/>
          </w:tblGrid>
        </w:tblGridChange>
      </w:tblGrid>
      <w:tr>
        <w:trPr>
          <w:trHeight w:hRule="auto" w:val="0"/>
          <w:jc w:val="left"/>
        </w:trPr>
        <w:tc>
          <w:tcPr>
            <w:tcW w:w="8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Style w:val="DefaultParagraphFont"/>
                <w:rFonts w:ascii="Times New Roman" w:eastAsia="Times New Roman" w:hAnsi="Times New Roman" w:cs="Times New Roman"/>
                <w:sz w:val="24"/>
                <w:szCs w:val="24"/>
                <w:lang w:bidi="ar-SA"/>
                <w:rPrChange w:id="312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sz w:val="24"/>
                    <w:szCs w:val="24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tl w:val="0"/>
                <w:rPrChange w:id="313" w:author="user" w:date="2023-12-09T16:53:12Z">
                  <w:rPr>
                    <w:rStyle w:val="DefaultParagraphFont"/>
                    <w:rtl w:val="0"/>
                  </w:rPr>
                </w:rPrChange>
              </w:rPr>
              <w:t xml:space="preserve">     </w:t>
            </w:r>
          </w:p>
        </w:tc>
      </w:tr>
    </w:tbl>
    <w:p>
      <w:pPr>
        <w:widowControl w:val="0"/>
        <w:spacing w:after="0" w:line="240" w:lineRule="auto"/>
        <w:ind w:firstLine="540"/>
        <w:jc w:val="both"/>
        <w:rPr>
          <w:rStyle w:val="DefaultParagraphFont"/>
          <w:rFonts w:ascii="Times New Roman" w:eastAsia="Times New Roman" w:hAnsi="Times New Roman" w:cs="Times New Roman"/>
          <w:sz w:val="24"/>
          <w:szCs w:val="24"/>
          <w:lang w:bidi="ar-SA"/>
          <w:rPrChange w:id="314" w:author="user" w:date="2023-12-09T16:53:12Z">
            <w:rPr>
              <w:rStyle w:val="DefaultParagraphFont"/>
              <w:rFonts w:ascii="Times New Roman" w:eastAsia="Times New Roman" w:hAnsi="Times New Roman" w:cs="Times New Roman"/>
              <w:sz w:val="24"/>
              <w:szCs w:val="24"/>
              <w:lang w:bidi="ar-SA"/>
            </w:rPr>
          </w:rPrChange>
        </w:rPr>
      </w:pP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both"/>
        <w:pPrChange w:id="315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316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both"/>
        <w:pPrChange w:id="317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318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both"/>
        <w:pPrChange w:id="319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320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both"/>
        <w:pPrChange w:id="321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322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both"/>
        <w:pPrChange w:id="323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324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both"/>
        <w:pPrChange w:id="325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326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jc w:val="both"/>
        <w:rPr>
          <w:rStyle w:val="DefaultParagraphFont"/>
          <w:rFonts w:ascii="Courier New" w:eastAsia="Courier New" w:hAnsi="Courier New" w:cs="Courier New"/>
          <w:b/>
          <w:sz w:val="18"/>
          <w:szCs w:val="18"/>
          <w:lang w:bidi="ar-SA"/>
          <w:rPrChange w:id="327" w:author="user" w:date="2023-12-09T16:53:12Z">
            <w:rPr>
              <w:rStyle w:val="DefaultParagraphFont"/>
              <w:rFonts w:ascii="Courier New" w:eastAsia="Courier New" w:hAnsi="Courier New" w:cs="Courier New"/>
              <w:b/>
              <w:sz w:val="18"/>
              <w:szCs w:val="18"/>
              <w:lang w:bidi="ar-SA"/>
            </w:rPr>
          </w:rPrChange>
        </w:rPr>
        <w:sectPr>
          <w:pgSz w:w="11906" w:h="16838" w:orient="portrait"/>
          <w:pgMar w:top="1134" w:right="850" w:bottom="1134" w:left="993" w:header="0" w:footer="0" w:gutter="0"/>
          <w:pgBorders/>
          <w:pgNumType w:start="1"/>
          <w:sectPrChange w:id="328" w:author="user" w:date="2023-12-09T16:53:12Z">
            <w:sectPr>
              <w:pgSz w:w="11906" w:h="16838" w:orient="portrait"/>
              <w:pgMar w:top="1134" w:right="850" w:bottom="1134" w:left="993" w:header="0" w:footer="0" w:gutter="0"/>
              <w:pgBorders/>
              <w:pgNumType w:start="1"/>
            </w:sectPr>
          </w:sectPrChange>
        </w:sectPr>
      </w:pPr>
    </w:p>
    <w:p>
      <w:pPr>
        <w:rPr>
          <w:rStyle w:val="DefaultParagraphFont"/>
          <w:rFonts w:ascii="Times New Roman" w:eastAsia="Times New Roman" w:hAnsi="Times New Roman" w:cs="Times New Roman"/>
          <w:b/>
          <w:lang w:bidi="ar-SA"/>
          <w:rPrChange w:id="329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/>
          <w:rtl w:val="0"/>
          <w:rPrChange w:id="330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rtl w:val="0"/>
            </w:rPr>
          </w:rPrChange>
        </w:rPr>
        <w:t xml:space="preserve">Часть 2. Общие условия поставки.</w:t>
      </w:r>
    </w:p>
    <w:p>
      <w:pPr>
        <w:numPr>
          <w:ilvl w:val="0"/>
          <w:numId w:val="3"/>
        </w:numPr>
        <w:spacing w:after="0" w:line="240" w:lineRule="auto"/>
        <w:ind w:left="0" w:firstLine="0"/>
        <w:jc w:val="both"/>
        <w:pPrChange w:id="331" w:author="user" w:date="2023-12-09T16:53:12Z">
          <w:pPr>
            <w:numPr>
              <w:ilvl w:val="0"/>
              <w:numId w:val="3"/>
            </w:numPr>
            <w:spacing w:after="0" w:line="240" w:lineRule="auto"/>
            <w:ind w:lef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/>
          <w:lang w:bidi="ar-SA"/>
          <w:rPrChange w:id="332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/>
          <w:rtl w:val="0"/>
          <w:rPrChange w:id="333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rtl w:val="0"/>
            </w:rPr>
          </w:rPrChange>
        </w:rPr>
        <w:t xml:space="preserve">Условия поставки: </w:t>
      </w:r>
    </w:p>
    <w:p>
      <w:pPr>
        <w:numPr>
          <w:ilvl w:val="1"/>
          <w:numId w:val="3"/>
        </w:numPr>
        <w:spacing w:after="0" w:line="240" w:lineRule="auto"/>
        <w:ind w:left="0" w:firstLine="0"/>
        <w:jc w:val="both"/>
        <w:pPrChange w:id="334" w:author="user" w:date="2023-12-09T16:53:12Z">
          <w:pPr>
            <w:numPr>
              <w:ilvl w:val="1"/>
              <w:numId w:val="3"/>
            </w:numPr>
            <w:spacing w:after="0" w:line="240" w:lineRule="auto"/>
            <w:ind w:lef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lang w:bidi="ar-SA"/>
          <w:rPrChange w:id="335" w:author="user" w:date="2023-12-09T16:53:12Z">
            <w:rPr>
              <w:rStyle w:val="DefaultParagraphFont"/>
              <w:rFonts w:ascii="Times New Roman" w:eastAsia="Times New Roman" w:hAnsi="Times New Roman" w:cs="Times New Roman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rtl w:val="0"/>
          <w:rPrChange w:id="336" w:author="user" w:date="2023-12-09T16:53:12Z">
            <w:rPr>
              <w:rStyle w:val="DefaultParagraphFont"/>
              <w:rFonts w:ascii="Times New Roman" w:eastAsia="Times New Roman" w:hAnsi="Times New Roman" w:cs="Times New Roman"/>
              <w:rtl w:val="0"/>
            </w:rPr>
          </w:rPrChange>
        </w:rPr>
        <w:t xml:space="preserve"> Товар поставляется согласно техническому заданию в течение 10 рабочих дней со дня заключения контракта. Поставщик за 2 (два) дня до момента поставки товара информирует Заказчика о предстоящей поставке. </w:t>
      </w:r>
    </w:p>
    <w:p>
      <w:pPr>
        <w:numPr>
          <w:ilvl w:val="1"/>
          <w:numId w:val="3"/>
        </w:numPr>
        <w:spacing w:after="0" w:line="240" w:lineRule="auto"/>
        <w:ind w:left="0" w:firstLine="0"/>
        <w:jc w:val="both"/>
        <w:pPrChange w:id="337" w:author="user" w:date="2023-12-09T16:53:12Z">
          <w:pPr>
            <w:numPr>
              <w:ilvl w:val="1"/>
              <w:numId w:val="3"/>
            </w:numPr>
            <w:spacing w:after="0" w:line="240" w:lineRule="auto"/>
            <w:ind w:lef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lang w:bidi="ar-SA"/>
          <w:rPrChange w:id="338" w:author="user" w:date="2023-12-09T16:53:12Z">
            <w:rPr>
              <w:rStyle w:val="DefaultParagraphFont"/>
              <w:rFonts w:ascii="Times New Roman" w:eastAsia="Times New Roman" w:hAnsi="Times New Roman" w:cs="Times New Roman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rtl w:val="0"/>
          <w:rPrChange w:id="339" w:author="user" w:date="2023-12-09T16:53:12Z">
            <w:rPr>
              <w:rStyle w:val="DefaultParagraphFont"/>
              <w:rFonts w:ascii="Times New Roman" w:eastAsia="Times New Roman" w:hAnsi="Times New Roman" w:cs="Times New Roman"/>
              <w:rtl w:val="0"/>
            </w:rPr>
          </w:rPrChange>
        </w:rPr>
        <w:t xml:space="preserve"> Поставка осуществляется по адресу: 614077, Пермский</w:t>
      </w:r>
      <w:r w:rsidRPr="00000000">
        <w:rPr>
          <w:rStyle w:val="DefaultParagraphFont"/>
          <w:rFonts w:ascii="Times New Roman" w:eastAsia="Times New Roman" w:hAnsi="Times New Roman" w:cs="Times New Roman"/>
          <w:rtl w:val="0"/>
          <w:rPrChange w:id="340" w:author="user" w:date="2023-12-09T16:53:12Z">
            <w:rPr>
              <w:rStyle w:val="DefaultParagraphFont"/>
              <w:rFonts w:ascii="Times New Roman" w:eastAsia="Times New Roman" w:hAnsi="Times New Roman" w:cs="Times New Roman"/>
              <w:rtl w:val="0"/>
            </w:rPr>
          </w:rPrChange>
        </w:rPr>
        <w:t xml:space="preserve"> край, гор. Пермь, бульвар Гагарина, 68 (аптека).</w:t>
      </w:r>
    </w:p>
    <w:p>
      <w:pPr>
        <w:jc w:val="both"/>
        <w:rPr>
          <w:rStyle w:val="DefaultParagraphFont"/>
          <w:rFonts w:ascii="Times New Roman" w:eastAsia="Times New Roman" w:hAnsi="Times New Roman" w:cs="Times New Roman"/>
          <w:lang w:bidi="ar-SA"/>
          <w:rPrChange w:id="341" w:author="user" w:date="2023-12-09T16:53:12Z">
            <w:rPr>
              <w:rStyle w:val="DefaultParagraphFont"/>
              <w:rFonts w:ascii="Times New Roman" w:eastAsia="Times New Roman" w:hAnsi="Times New Roman" w:cs="Times New Roman"/>
              <w:lang w:bidi="ar-SA"/>
            </w:rPr>
          </w:rPrChange>
        </w:rPr>
      </w:pPr>
    </w:p>
    <w:p>
      <w:pPr>
        <w:numPr>
          <w:ilvl w:val="0"/>
          <w:numId w:val="3"/>
        </w:numPr>
        <w:spacing w:after="0" w:line="240" w:lineRule="auto"/>
        <w:ind w:left="0" w:firstLine="0"/>
        <w:jc w:val="both"/>
        <w:pPrChange w:id="342" w:author="user" w:date="2023-12-09T16:53:12Z">
          <w:pPr>
            <w:numPr>
              <w:ilvl w:val="0"/>
              <w:numId w:val="3"/>
            </w:numPr>
            <w:spacing w:after="0" w:line="240" w:lineRule="auto"/>
            <w:ind w:lef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/>
          <w:lang w:bidi="ar-SA"/>
          <w:rPrChange w:id="343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/>
          <w:rtl w:val="0"/>
          <w:rPrChange w:id="344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rtl w:val="0"/>
            </w:rPr>
          </w:rPrChange>
        </w:rPr>
        <w:t xml:space="preserve">Требования к качеству продукции:</w:t>
      </w:r>
    </w:p>
    <w:p>
      <w:pPr>
        <w:numPr>
          <w:ilvl w:val="1"/>
          <w:numId w:val="3"/>
        </w:numPr>
        <w:spacing w:after="0" w:line="240" w:lineRule="auto"/>
        <w:ind w:left="0" w:firstLine="0"/>
        <w:jc w:val="both"/>
        <w:pPrChange w:id="345" w:author="user" w:date="2023-12-09T16:53:12Z">
          <w:pPr>
            <w:numPr>
              <w:ilvl w:val="1"/>
              <w:numId w:val="3"/>
            </w:numPr>
            <w:spacing w:after="0" w:line="240" w:lineRule="auto"/>
            <w:ind w:lef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lang w:bidi="ar-SA"/>
          <w:rPrChange w:id="346" w:author="user" w:date="2023-12-09T16:53:12Z">
            <w:rPr>
              <w:rStyle w:val="DefaultParagraphFont"/>
              <w:rFonts w:ascii="Times New Roman" w:eastAsia="Times New Roman" w:hAnsi="Times New Roman" w:cs="Times New Roman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rtl w:val="0"/>
          <w:rPrChange w:id="347" w:author="user" w:date="2023-12-09T16:53:12Z">
            <w:rPr>
              <w:rStyle w:val="DefaultParagraphFont"/>
              <w:rFonts w:ascii="Times New Roman" w:eastAsia="Times New Roman" w:hAnsi="Times New Roman" w:cs="Times New Roman"/>
              <w:rtl w:val="0"/>
            </w:rPr>
          </w:rPrChange>
        </w:rPr>
        <w:t xml:space="preserve">Товар должен быть сертифицирован или декларирован, иметь свидетельство о государственной регистрации (при наличии), регистрационное удостоверение.</w:t>
      </w:r>
    </w:p>
    <w:p>
      <w:pPr>
        <w:numPr>
          <w:ilvl w:val="1"/>
          <w:numId w:val="3"/>
        </w:numPr>
        <w:spacing w:after="0" w:line="240" w:lineRule="auto"/>
        <w:ind w:left="0" w:firstLine="0"/>
        <w:jc w:val="both"/>
        <w:pPrChange w:id="348" w:author="user" w:date="2023-12-09T16:53:12Z">
          <w:pPr>
            <w:numPr>
              <w:ilvl w:val="1"/>
              <w:numId w:val="3"/>
            </w:numPr>
            <w:spacing w:after="0" w:line="240" w:lineRule="auto"/>
            <w:ind w:lef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lang w:bidi="ar-SA"/>
          <w:rPrChange w:id="349" w:author="user" w:date="2023-12-09T16:53:12Z">
            <w:rPr>
              <w:rStyle w:val="DefaultParagraphFont"/>
              <w:rFonts w:ascii="Times New Roman" w:eastAsia="Times New Roman" w:hAnsi="Times New Roman" w:cs="Times New Roman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rtl w:val="0"/>
          <w:rPrChange w:id="350" w:author="user" w:date="2023-12-09T16:53:12Z">
            <w:rPr>
              <w:rStyle w:val="DefaultParagraphFont"/>
              <w:rFonts w:ascii="Times New Roman" w:eastAsia="Times New Roman" w:hAnsi="Times New Roman" w:cs="Times New Roman"/>
              <w:rtl w:val="0"/>
            </w:rPr>
          </w:rPrChange>
        </w:rPr>
        <w:t xml:space="preserve">Товар должен полностью со</w:t>
      </w:r>
      <w:r w:rsidRPr="00000000">
        <w:rPr>
          <w:rStyle w:val="DefaultParagraphFont"/>
          <w:rFonts w:ascii="Times New Roman" w:eastAsia="Times New Roman" w:hAnsi="Times New Roman" w:cs="Times New Roman"/>
          <w:rtl w:val="0"/>
          <w:rPrChange w:id="351" w:author="user" w:date="2023-12-09T16:53:12Z">
            <w:rPr>
              <w:rStyle w:val="DefaultParagraphFont"/>
              <w:rFonts w:ascii="Times New Roman" w:eastAsia="Times New Roman" w:hAnsi="Times New Roman" w:cs="Times New Roman"/>
              <w:rtl w:val="0"/>
            </w:rPr>
          </w:rPrChange>
        </w:rPr>
        <w:t xml:space="preserve">ответствовать стандартам качества, сертификату соответствия, техническому паспорту завода-изготовителя или технической спецификации завода изготовителя.</w:t>
      </w:r>
    </w:p>
    <w:p>
      <w:pPr>
        <w:numPr>
          <w:ilvl w:val="1"/>
          <w:numId w:val="3"/>
        </w:numPr>
        <w:spacing w:after="0" w:line="240" w:lineRule="auto"/>
        <w:ind w:left="0" w:firstLine="0"/>
        <w:jc w:val="both"/>
        <w:pPrChange w:id="352" w:author="user" w:date="2023-12-09T16:53:12Z">
          <w:pPr>
            <w:numPr>
              <w:ilvl w:val="1"/>
              <w:numId w:val="3"/>
            </w:numPr>
            <w:spacing w:after="0" w:line="240" w:lineRule="auto"/>
            <w:ind w:lef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lang w:bidi="ar-SA"/>
          <w:rPrChange w:id="353" w:author="user" w:date="2023-12-09T16:53:12Z">
            <w:rPr>
              <w:rStyle w:val="DefaultParagraphFont"/>
              <w:rFonts w:ascii="Times New Roman" w:eastAsia="Times New Roman" w:hAnsi="Times New Roman" w:cs="Times New Roman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rtl w:val="0"/>
          <w:rPrChange w:id="354" w:author="user" w:date="2023-12-09T16:53:12Z">
            <w:rPr>
              <w:rStyle w:val="DefaultParagraphFont"/>
              <w:rFonts w:ascii="Times New Roman" w:eastAsia="Times New Roman" w:hAnsi="Times New Roman" w:cs="Times New Roman"/>
              <w:rtl w:val="0"/>
            </w:rPr>
          </w:rPrChange>
        </w:rPr>
        <w:t xml:space="preserve">Товар должен быть произведен при соблюдении требований нормативных документов (стандарты, технические у</w:t>
      </w:r>
      <w:r w:rsidRPr="00000000">
        <w:rPr>
          <w:rStyle w:val="DefaultParagraphFont"/>
          <w:rFonts w:ascii="Times New Roman" w:eastAsia="Times New Roman" w:hAnsi="Times New Roman" w:cs="Times New Roman"/>
          <w:rtl w:val="0"/>
          <w:rPrChange w:id="355" w:author="user" w:date="2023-12-09T16:53:12Z">
            <w:rPr>
              <w:rStyle w:val="DefaultParagraphFont"/>
              <w:rFonts w:ascii="Times New Roman" w:eastAsia="Times New Roman" w:hAnsi="Times New Roman" w:cs="Times New Roman"/>
              <w:rtl w:val="0"/>
            </w:rPr>
          </w:rPrChange>
        </w:rPr>
        <w:t xml:space="preserve">словия, сертификаты качества и т.п.) в условиях их серийного производства.</w:t>
      </w:r>
    </w:p>
    <w:p>
      <w:pPr>
        <w:jc w:val="both"/>
        <w:rPr>
          <w:rStyle w:val="DefaultParagraphFont"/>
          <w:rFonts w:ascii="Times New Roman" w:eastAsia="Times New Roman" w:hAnsi="Times New Roman" w:cs="Times New Roman"/>
          <w:lang w:bidi="ar-SA"/>
          <w:rPrChange w:id="356" w:author="user" w:date="2023-12-09T16:53:12Z">
            <w:rPr>
              <w:rStyle w:val="DefaultParagraphFont"/>
              <w:rFonts w:ascii="Times New Roman" w:eastAsia="Times New Roman" w:hAnsi="Times New Roman" w:cs="Times New Roman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/>
          <w:rtl w:val="0"/>
          <w:rPrChange w:id="357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rtl w:val="0"/>
            </w:rPr>
          </w:rPrChange>
        </w:rPr>
        <w:t xml:space="preserve">3.</w:t>
      </w:r>
      <w:r w:rsidRPr="00000000">
        <w:rPr>
          <w:rStyle w:val="DefaultParagraphFont"/>
          <w:rFonts w:ascii="Times New Roman" w:eastAsia="Times New Roman" w:hAnsi="Times New Roman" w:cs="Times New Roman"/>
          <w:rtl w:val="0"/>
          <w:rPrChange w:id="358" w:author="user" w:date="2023-12-09T16:53:12Z">
            <w:rPr>
              <w:rStyle w:val="DefaultParagraphFont"/>
              <w:rFonts w:ascii="Times New Roman" w:eastAsia="Times New Roman" w:hAnsi="Times New Roman" w:cs="Times New Roman"/>
              <w:rtl w:val="0"/>
            </w:rPr>
          </w:rPrChange>
        </w:rPr>
        <w:t xml:space="preserve">  </w:t>
      </w:r>
      <w:r w:rsidRPr="00000000">
        <w:rPr>
          <w:rStyle w:val="DefaultParagraphFont"/>
          <w:rFonts w:ascii="Times New Roman" w:eastAsia="Times New Roman" w:hAnsi="Times New Roman" w:cs="Times New Roman"/>
          <w:b/>
          <w:rtl w:val="0"/>
          <w:rPrChange w:id="359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rtl w:val="0"/>
            </w:rPr>
          </w:rPrChange>
        </w:rPr>
        <w:t xml:space="preserve">Требования к безопасности продукции:</w:t>
      </w:r>
      <w:r w:rsidRPr="00000000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7119619</wp:posOffset>
            </wp:positionH>
            <wp:positionV relativeFrom="page">
              <wp:posOffset>5680075</wp:posOffset>
            </wp:positionV>
            <wp:extent cx="21590" cy="17145"/>
            <wp:effectExtent l="0" t="0" r="0" b="0"/>
            <wp:wrapSquare wrapText="bothSides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2746" name="image1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0000">
        <w:rPr>
          <w:rStyle w:val="DefaultParagraphFont"/>
          <w:rFonts w:ascii="Times New Roman" w:eastAsia="Times New Roman" w:hAnsi="Times New Roman" w:cs="Times New Roman"/>
          <w:rtl w:val="0"/>
          <w:rPrChange w:id="360" w:author="user" w:date="2023-12-09T16:53:12Z">
            <w:rPr>
              <w:rStyle w:val="DefaultParagraphFont"/>
              <w:rFonts w:ascii="Times New Roman" w:eastAsia="Times New Roman" w:hAnsi="Times New Roman" w:cs="Times New Roman"/>
              <w:rtl w:val="0"/>
            </w:rPr>
          </w:rPrChange>
        </w:rPr>
        <w:t xml:space="preserve"> </w:t>
      </w:r>
    </w:p>
    <w:p>
      <w:pPr>
        <w:jc w:val="both"/>
        <w:rPr>
          <w:rStyle w:val="DefaultParagraphFont"/>
          <w:rFonts w:ascii="Times New Roman" w:eastAsia="Times New Roman" w:hAnsi="Times New Roman" w:cs="Times New Roman"/>
          <w:lang w:bidi="ar-SA"/>
          <w:rPrChange w:id="361" w:author="user" w:date="2023-12-09T16:53:12Z">
            <w:rPr>
              <w:rStyle w:val="DefaultParagraphFont"/>
              <w:rFonts w:ascii="Times New Roman" w:eastAsia="Times New Roman" w:hAnsi="Times New Roman" w:cs="Times New Roman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rtl w:val="0"/>
          <w:rPrChange w:id="362" w:author="user" w:date="2023-12-09T16:53:12Z">
            <w:rPr>
              <w:rStyle w:val="DefaultParagraphFont"/>
              <w:rFonts w:ascii="Times New Roman" w:eastAsia="Times New Roman" w:hAnsi="Times New Roman" w:cs="Times New Roman"/>
              <w:rtl w:val="0"/>
            </w:rPr>
          </w:rPrChange>
        </w:rPr>
        <w:t xml:space="preserve">3.1. Товар должен являться собственностью поставщика, не заложен, не арестован, не являться предметом третьих лиц.</w:t>
      </w:r>
    </w:p>
    <w:p>
      <w:pPr>
        <w:jc w:val="both"/>
        <w:rPr>
          <w:rStyle w:val="DefaultParagraphFont"/>
          <w:rFonts w:ascii="Times New Roman" w:eastAsia="Times New Roman" w:hAnsi="Times New Roman" w:cs="Times New Roman"/>
          <w:lang w:bidi="ar-SA"/>
          <w:rPrChange w:id="363" w:author="user" w:date="2023-12-09T16:53:12Z">
            <w:rPr>
              <w:rStyle w:val="DefaultParagraphFont"/>
              <w:rFonts w:ascii="Times New Roman" w:eastAsia="Times New Roman" w:hAnsi="Times New Roman" w:cs="Times New Roman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rtl w:val="0"/>
          <w:rPrChange w:id="364" w:author="user" w:date="2023-12-09T16:53:12Z">
            <w:rPr>
              <w:rStyle w:val="DefaultParagraphFont"/>
              <w:rFonts w:ascii="Times New Roman" w:eastAsia="Times New Roman" w:hAnsi="Times New Roman" w:cs="Times New Roman"/>
              <w:rtl w:val="0"/>
            </w:rPr>
          </w:rPrChange>
        </w:rPr>
        <w:t xml:space="preserve">3.2. Товар должен быть новым (не бывшем в употреблении, не восстановленным).</w:t>
      </w:r>
    </w:p>
    <w:p>
      <w:pPr>
        <w:jc w:val="both"/>
        <w:rPr>
          <w:rStyle w:val="DefaultParagraphFont"/>
          <w:rFonts w:ascii="Times New Roman" w:eastAsia="Times New Roman" w:hAnsi="Times New Roman" w:cs="Times New Roman"/>
          <w:lang w:bidi="ar-SA"/>
          <w:rPrChange w:id="365" w:author="user" w:date="2023-12-09T16:53:12Z">
            <w:rPr>
              <w:rStyle w:val="DefaultParagraphFont"/>
              <w:rFonts w:ascii="Times New Roman" w:eastAsia="Times New Roman" w:hAnsi="Times New Roman" w:cs="Times New Roman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rtl w:val="0"/>
          <w:rPrChange w:id="366" w:author="user" w:date="2023-12-09T16:53:12Z">
            <w:rPr>
              <w:rStyle w:val="DefaultParagraphFont"/>
              <w:rFonts w:ascii="Times New Roman" w:eastAsia="Times New Roman" w:hAnsi="Times New Roman" w:cs="Times New Roman"/>
              <w:rtl w:val="0"/>
            </w:rPr>
          </w:rPrChange>
        </w:rPr>
        <w:t xml:space="preserve">3.3. Товар должен быть упакован в тару, отвечающую требованиям ТУ и обеспечивающую его сохранность при перевозке и хранении. Год выпуска товара не ранее 2022 г.</w:t>
      </w:r>
    </w:p>
    <w:p>
      <w:pPr>
        <w:jc w:val="both"/>
        <w:rPr>
          <w:rStyle w:val="DefaultParagraphFont"/>
          <w:rFonts w:ascii="Times New Roman" w:eastAsia="Times New Roman" w:hAnsi="Times New Roman" w:cs="Times New Roman"/>
          <w:lang w:bidi="ar-SA"/>
          <w:rPrChange w:id="367" w:author="user" w:date="2023-12-09T16:53:12Z">
            <w:rPr>
              <w:rStyle w:val="DefaultParagraphFont"/>
              <w:rFonts w:ascii="Times New Roman" w:eastAsia="Times New Roman" w:hAnsi="Times New Roman" w:cs="Times New Roman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rtl w:val="0"/>
          <w:rPrChange w:id="368" w:author="user" w:date="2023-12-09T16:53:12Z">
            <w:rPr>
              <w:rStyle w:val="DefaultParagraphFont"/>
              <w:rFonts w:ascii="Times New Roman" w:eastAsia="Times New Roman" w:hAnsi="Times New Roman" w:cs="Times New Roman"/>
              <w:rtl w:val="0"/>
            </w:rPr>
          </w:rPrChange>
        </w:rPr>
        <w:t xml:space="preserve">3.4. Маркировка упаковки (первичной и вторичной) должна соответствовать требованиям (нанесение </w:t>
      </w:r>
      <w:r w:rsidRPr="00000000">
        <w:rPr>
          <w:rStyle w:val="DefaultParagraphFont"/>
          <w:rFonts w:ascii="Times New Roman" w:eastAsia="Times New Roman" w:hAnsi="Times New Roman" w:cs="Times New Roman"/>
          <w:rtl w:val="0"/>
          <w:rPrChange w:id="369" w:author="user" w:date="2023-12-09T16:53:12Z">
            <w:rPr>
              <w:rStyle w:val="DefaultParagraphFont"/>
              <w:rFonts w:ascii="Times New Roman" w:eastAsia="Times New Roman" w:hAnsi="Times New Roman" w:cs="Times New Roman"/>
              <w:rtl w:val="0"/>
            </w:rPr>
          </w:rPrChange>
        </w:rPr>
        <w:t xml:space="preserve">на упаковку всей необходимой информации на русском языке).</w:t>
      </w:r>
    </w:p>
    <w:p>
      <w:pPr>
        <w:jc w:val="both"/>
        <w:rPr>
          <w:rStyle w:val="DefaultParagraphFont"/>
          <w:rFonts w:ascii="Times New Roman" w:eastAsia="Times New Roman" w:hAnsi="Times New Roman" w:cs="Times New Roman"/>
          <w:lang w:bidi="ar-SA"/>
          <w:rPrChange w:id="370" w:author="user" w:date="2023-12-09T16:53:12Z">
            <w:rPr>
              <w:rStyle w:val="DefaultParagraphFont"/>
              <w:rFonts w:ascii="Times New Roman" w:eastAsia="Times New Roman" w:hAnsi="Times New Roman" w:cs="Times New Roman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rtl w:val="0"/>
          <w:rPrChange w:id="371" w:author="user" w:date="2023-12-09T16:53:12Z">
            <w:rPr>
              <w:rStyle w:val="DefaultParagraphFont"/>
              <w:rFonts w:ascii="Times New Roman" w:eastAsia="Times New Roman" w:hAnsi="Times New Roman" w:cs="Times New Roman"/>
              <w:rtl w:val="0"/>
            </w:rPr>
          </w:rPrChange>
        </w:rPr>
        <w:t xml:space="preserve">3.5. Остаточный срок годности на товар начинает действовать с момента передачи товара Заказчику и должен составлять не менее 24 месяцев.</w:t>
      </w:r>
    </w:p>
    <w:p>
      <w:pPr>
        <w:jc w:val="both"/>
        <w:rPr>
          <w:rStyle w:val="DefaultParagraphFont"/>
          <w:rFonts w:ascii="Times New Roman" w:eastAsia="Times New Roman" w:hAnsi="Times New Roman" w:cs="Times New Roman"/>
          <w:lang w:bidi="ar-SA"/>
          <w:rPrChange w:id="372" w:author="user" w:date="2023-12-09T16:53:12Z">
            <w:rPr>
              <w:rStyle w:val="DefaultParagraphFont"/>
              <w:rFonts w:ascii="Times New Roman" w:eastAsia="Times New Roman" w:hAnsi="Times New Roman" w:cs="Times New Roman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rtl w:val="0"/>
          <w:rPrChange w:id="373" w:author="user" w:date="2023-12-09T16:53:12Z">
            <w:rPr>
              <w:rStyle w:val="DefaultParagraphFont"/>
              <w:rFonts w:ascii="Times New Roman" w:eastAsia="Times New Roman" w:hAnsi="Times New Roman" w:cs="Times New Roman"/>
              <w:rtl w:val="0"/>
            </w:rPr>
          </w:rPrChange>
        </w:rPr>
        <w:t xml:space="preserve">3.6. При поставке товара должны быть предоставлены все докум</w:t>
      </w:r>
      <w:r w:rsidRPr="00000000">
        <w:rPr>
          <w:rStyle w:val="DefaultParagraphFont"/>
          <w:rFonts w:ascii="Times New Roman" w:eastAsia="Times New Roman" w:hAnsi="Times New Roman" w:cs="Times New Roman"/>
          <w:rtl w:val="0"/>
          <w:rPrChange w:id="374" w:author="user" w:date="2023-12-09T16:53:12Z">
            <w:rPr>
              <w:rStyle w:val="DefaultParagraphFont"/>
              <w:rFonts w:ascii="Times New Roman" w:eastAsia="Times New Roman" w:hAnsi="Times New Roman" w:cs="Times New Roman"/>
              <w:rtl w:val="0"/>
            </w:rPr>
          </w:rPrChange>
        </w:rPr>
        <w:t xml:space="preserve">енты, подтверждающие качество товара (регистрационное удостоверение, свидетельство государственной регистрации (при наличии), сертификат или декларация соответствия(при их наличии), так же в сопроводительных документах (товарной накладной, реестре и т. п.)</w:t>
      </w:r>
      <w:r w:rsidRPr="00000000">
        <w:rPr>
          <w:rStyle w:val="DefaultParagraphFont"/>
          <w:rFonts w:ascii="Times New Roman" w:eastAsia="Times New Roman" w:hAnsi="Times New Roman" w:cs="Times New Roman"/>
          <w:rtl w:val="0"/>
          <w:rPrChange w:id="375" w:author="user" w:date="2023-12-09T16:53:12Z">
            <w:rPr>
              <w:rStyle w:val="DefaultParagraphFont"/>
              <w:rFonts w:ascii="Times New Roman" w:eastAsia="Times New Roman" w:hAnsi="Times New Roman" w:cs="Times New Roman"/>
              <w:rtl w:val="0"/>
            </w:rPr>
          </w:rPrChange>
        </w:rPr>
        <w:t xml:space="preserve"> должны быть указаны серия (партия) и срок годности товара.</w:t>
      </w:r>
    </w:p>
    <w:p>
      <w:pPr>
        <w:jc w:val="both"/>
        <w:rPr>
          <w:rStyle w:val="DefaultParagraphFont"/>
          <w:rFonts w:ascii="Times New Roman" w:eastAsia="Times New Roman" w:hAnsi="Times New Roman" w:cs="Times New Roman"/>
          <w:lang w:bidi="ar-SA"/>
          <w:rPrChange w:id="376" w:author="user" w:date="2023-12-09T16:53:12Z">
            <w:rPr>
              <w:rStyle w:val="DefaultParagraphFont"/>
              <w:rFonts w:ascii="Times New Roman" w:eastAsia="Times New Roman" w:hAnsi="Times New Roman" w:cs="Times New Roman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rtl w:val="0"/>
          <w:rPrChange w:id="377" w:author="user" w:date="2023-12-09T16:53:12Z">
            <w:rPr>
              <w:rStyle w:val="DefaultParagraphFont"/>
              <w:rFonts w:ascii="Times New Roman" w:eastAsia="Times New Roman" w:hAnsi="Times New Roman" w:cs="Times New Roman"/>
              <w:rtl w:val="0"/>
            </w:rPr>
          </w:rPrChange>
        </w:rPr>
        <w:t xml:space="preserve">3.7. Перед поставкой товара поставщик должен провести мониторинг безопасности изделия медицинского назначения (проверка товара, партии и т.д. по информационным письмам на сайте Росздравнадзора) в </w:t>
      </w:r>
      <w:r w:rsidRPr="00000000">
        <w:rPr>
          <w:rStyle w:val="DefaultParagraphFont"/>
          <w:rFonts w:ascii="Times New Roman" w:eastAsia="Times New Roman" w:hAnsi="Times New Roman" w:cs="Times New Roman"/>
          <w:rtl w:val="0"/>
          <w:rPrChange w:id="378" w:author="user" w:date="2023-12-09T16:53:12Z">
            <w:rPr>
              <w:rStyle w:val="DefaultParagraphFont"/>
              <w:rFonts w:ascii="Times New Roman" w:eastAsia="Times New Roman" w:hAnsi="Times New Roman" w:cs="Times New Roman"/>
              <w:rtl w:val="0"/>
            </w:rPr>
          </w:rPrChange>
        </w:rPr>
        <w:t xml:space="preserve">случае, если после поставки товара и дальнейшего мониторинга безопасности выявлены несоответствия, товар должен быть заменен на безопасный в течение трех дней.</w:t>
      </w: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both"/>
        <w:pPrChange w:id="379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380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both"/>
        <w:pPrChange w:id="381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382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both"/>
        <w:pPrChange w:id="383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384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both"/>
        <w:pPrChange w:id="385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386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both"/>
        <w:pPrChange w:id="387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388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both"/>
        <w:pPrChange w:id="389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390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both"/>
        <w:pPrChange w:id="391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392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both"/>
        <w:pPrChange w:id="393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394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both"/>
        <w:pPrChange w:id="395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396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both"/>
        <w:pPrChange w:id="397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398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both"/>
        <w:pPrChange w:id="399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400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both"/>
        <w:pPrChange w:id="401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402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both"/>
        <w:pPrChange w:id="403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404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right"/>
        <w:pPrChange w:id="405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right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406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rPrChange w:id="407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Приложение № 2</w:t>
      </w: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right"/>
        <w:pPrChange w:id="408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right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409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rPrChange w:id="410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к настоящему Договору</w:t>
      </w: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both"/>
        <w:pPrChange w:id="411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412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center"/>
        <w:pPrChange w:id="413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center"/>
          </w:pPr>
        </w:pPrChange>
        <w:rPr>
          <w:rStyle w:val="DefaultParagraphFont"/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414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  <w:bookmarkStart w:id="415" w:name="bookmark=id.gjdgxs" w:colFirst="0" w:colLast="0"/>
      <w:bookmarkEnd w:id="415"/>
      <w:r w:rsidRPr="00000000">
        <w:rPr>
          <w:rStyle w:val="DefaultParagraphFont"/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rPrChange w:id="416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Спецификация</w:t>
      </w: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center"/>
        <w:pPrChange w:id="417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center"/>
          </w:pPr>
        </w:pPrChange>
        <w:rPr>
          <w:rStyle w:val="DefaultParagraphFont"/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418" w:author="user" w:date="2023-12-09T16:53:12Z">
            <w:rPr>
              <w:rStyle w:val="DefaultParagraphFont"/>
              <w:rFonts w:ascii="Times New Roman" w:eastAsia="Times New Roman" w:hAnsi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tbl>
      <w:tblPr>
        <w:tblStyle w:val="Table4"/>
        <w:tblW w:w="10297" w:type="dxa"/>
        <w:jc w:val="lef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63"/>
        <w:gridCol w:w="5577"/>
        <w:gridCol w:w="792"/>
        <w:gridCol w:w="1188"/>
        <w:gridCol w:w="1188"/>
        <w:gridCol w:w="1089"/>
        <w:tblGridChange>
          <w:tblGrid>
            <w:gridCol w:w="463"/>
            <w:gridCol w:w="5577"/>
            <w:gridCol w:w="792"/>
            <w:gridCol w:w="1188"/>
            <w:gridCol w:w="1188"/>
            <w:gridCol w:w="1089"/>
          </w:tblGrid>
        </w:tblGridChange>
      </w:tblGrid>
      <w:tr>
        <w:trPr>
          <w:trHeight w:val="569"/>
          <w:jc w:val="left"/>
        </w:trPr>
        <w:tc>
          <w:tcPr>
            <w:tcW w:w="463" w:type="dxa"/>
          </w:tcPr>
          <w:p>
            <w:pPr>
              <w:jc w:val="center"/>
              <w:rPr>
                <w:rStyle w:val="DefaultParagraphFont"/>
                <w:rFonts w:ascii="Times New Roman" w:eastAsia="Times New Roman" w:hAnsi="Times New Roman" w:cs="Times New Roman"/>
                <w:b/>
                <w:lang w:bidi="ar-SA"/>
                <w:rPrChange w:id="419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b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b/>
                <w:rtl w:val="0"/>
                <w:rPrChange w:id="420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b/>
                    <w:rtl w:val="0"/>
                  </w:rPr>
                </w:rPrChange>
              </w:rPr>
              <w:t xml:space="preserve">№ п/п</w:t>
            </w:r>
          </w:p>
        </w:tc>
        <w:tc>
          <w:tcPr>
            <w:tcW w:w="5577" w:type="dxa"/>
          </w:tcPr>
          <w:p>
            <w:pPr>
              <w:jc w:val="center"/>
              <w:rPr>
                <w:rStyle w:val="DefaultParagraphFont"/>
                <w:rFonts w:ascii="Times New Roman" w:eastAsia="Times New Roman" w:hAnsi="Times New Roman" w:cs="Times New Roman"/>
                <w:b/>
                <w:lang w:bidi="ar-SA"/>
                <w:rPrChange w:id="421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b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b/>
                <w:rtl w:val="0"/>
                <w:rPrChange w:id="422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b/>
                    <w:rtl w:val="0"/>
                  </w:rPr>
                </w:rPrChange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  <w:rtl w:val="0"/>
              </w:rPr>
              <w:br/>
            </w:r>
            <w:r w:rsidRPr="00000000">
              <w:rPr>
                <w:rStyle w:val="DefaultParagraphFont"/>
                <w:rFonts w:ascii="Times New Roman" w:eastAsia="Times New Roman" w:hAnsi="Times New Roman" w:cs="Times New Roman"/>
                <w:b/>
                <w:rtl w:val="0"/>
                <w:rPrChange w:id="423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b/>
                    <w:rtl w:val="0"/>
                  </w:rPr>
                </w:rPrChange>
              </w:rPr>
              <w:t xml:space="preserve">продукции</w:t>
            </w:r>
          </w:p>
        </w:tc>
        <w:tc>
          <w:tcPr>
            <w:tcW w:w="792" w:type="dxa"/>
          </w:tcPr>
          <w:p>
            <w:pPr>
              <w:jc w:val="center"/>
              <w:rPr>
                <w:rStyle w:val="DefaultParagraphFont"/>
                <w:rFonts w:ascii="Times New Roman" w:eastAsia="Times New Roman" w:hAnsi="Times New Roman" w:cs="Times New Roman"/>
                <w:b/>
                <w:lang w:bidi="ar-SA"/>
                <w:rPrChange w:id="424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b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b/>
                <w:rtl w:val="0"/>
                <w:rPrChange w:id="425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b/>
                    <w:rtl w:val="0"/>
                  </w:rPr>
                </w:rPrChange>
              </w:rPr>
              <w:t xml:space="preserve">Ед. изм.</w:t>
            </w:r>
          </w:p>
        </w:tc>
        <w:tc>
          <w:tcPr>
            <w:tcW w:w="1188" w:type="dxa"/>
          </w:tcPr>
          <w:p>
            <w:pPr>
              <w:jc w:val="center"/>
              <w:rPr>
                <w:rStyle w:val="DefaultParagraphFont"/>
                <w:rFonts w:ascii="Times New Roman" w:eastAsia="Times New Roman" w:hAnsi="Times New Roman" w:cs="Times New Roman"/>
                <w:b/>
                <w:lang w:bidi="ar-SA"/>
                <w:rPrChange w:id="426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b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b/>
                <w:rtl w:val="0"/>
                <w:rPrChange w:id="427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b/>
                    <w:rtl w:val="0"/>
                  </w:rPr>
                </w:rPrChange>
              </w:rPr>
              <w:t xml:space="preserve">Цена за ед. в  </w:t>
            </w:r>
            <w:r>
              <w:rPr>
                <w:rFonts w:ascii="Times New Roman" w:eastAsia="Times New Roman" w:hAnsi="Times New Roman" w:cs="Times New Roman"/>
                <w:b/>
                <w:rtl w:val="0"/>
              </w:rPr>
              <w:br/>
            </w:r>
            <w:r w:rsidRPr="00000000">
              <w:rPr>
                <w:rStyle w:val="DefaultParagraphFont"/>
                <w:rFonts w:ascii="Times New Roman" w:eastAsia="Times New Roman" w:hAnsi="Times New Roman" w:cs="Times New Roman"/>
                <w:b/>
                <w:rtl w:val="0"/>
                <w:rPrChange w:id="428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b/>
                    <w:rtl w:val="0"/>
                  </w:rPr>
                </w:rPrChange>
              </w:rPr>
              <w:t xml:space="preserve">руб. (без НДС)</w:t>
            </w:r>
          </w:p>
        </w:tc>
        <w:tc>
          <w:tcPr>
            <w:tcW w:w="1188" w:type="dxa"/>
          </w:tcPr>
          <w:p>
            <w:pPr>
              <w:jc w:val="center"/>
              <w:rPr>
                <w:rStyle w:val="DefaultParagraphFont"/>
                <w:rFonts w:ascii="Times New Roman" w:eastAsia="Times New Roman" w:hAnsi="Times New Roman" w:cs="Times New Roman"/>
                <w:b/>
                <w:lang w:bidi="ar-SA"/>
                <w:rPrChange w:id="429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b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b/>
                <w:rtl w:val="0"/>
                <w:rPrChange w:id="430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b/>
                    <w:rtl w:val="0"/>
                  </w:rPr>
                </w:rPrChange>
              </w:rPr>
              <w:t xml:space="preserve">Количество</w:t>
            </w:r>
          </w:p>
        </w:tc>
        <w:tc>
          <w:tcPr>
            <w:tcW w:w="1089" w:type="dxa"/>
          </w:tcPr>
          <w:p>
            <w:pPr>
              <w:jc w:val="center"/>
              <w:rPr>
                <w:rStyle w:val="DefaultParagraphFont"/>
                <w:rFonts w:ascii="Times New Roman" w:eastAsia="Times New Roman" w:hAnsi="Times New Roman" w:cs="Times New Roman"/>
                <w:b/>
                <w:lang w:bidi="ar-SA"/>
                <w:rPrChange w:id="431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b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b/>
                <w:rtl w:val="0"/>
                <w:rPrChange w:id="432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b/>
                    <w:rtl w:val="0"/>
                  </w:rPr>
                </w:rPrChange>
              </w:rPr>
              <w:t xml:space="preserve">Сумма в руб.  </w:t>
            </w:r>
            <w:r>
              <w:rPr>
                <w:rFonts w:ascii="Times New Roman" w:eastAsia="Times New Roman" w:hAnsi="Times New Roman" w:cs="Times New Roman"/>
                <w:b/>
                <w:rtl w:val="0"/>
              </w:rPr>
              <w:br/>
            </w:r>
            <w:r w:rsidRPr="00000000">
              <w:rPr>
                <w:rStyle w:val="DefaultParagraphFont"/>
                <w:rFonts w:ascii="Times New Roman" w:eastAsia="Times New Roman" w:hAnsi="Times New Roman" w:cs="Times New Roman"/>
                <w:b/>
                <w:rtl w:val="0"/>
                <w:rPrChange w:id="433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b/>
                    <w:rtl w:val="0"/>
                  </w:rPr>
                </w:rPrChange>
              </w:rPr>
              <w:t xml:space="preserve">(без НДС)</w:t>
            </w:r>
          </w:p>
        </w:tc>
      </w:tr>
      <w:tr>
        <w:trPr>
          <w:trHeight w:val="284"/>
          <w:jc w:val="left"/>
        </w:trPr>
        <w:tc>
          <w:tcPr>
            <w:tcW w:w="463" w:type="dxa"/>
          </w:tcPr>
          <w:p>
            <w:pPr>
              <w:jc w:val="center"/>
              <w:rPr>
                <w:rStyle w:val="DefaultParagraphFont"/>
                <w:rFonts w:ascii="Times New Roman" w:eastAsia="Times New Roman" w:hAnsi="Times New Roman" w:cs="Times New Roman"/>
                <w:color w:val="0D0D0D"/>
                <w:lang w:bidi="ar-SA"/>
                <w:rPrChange w:id="434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D0D0D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color w:val="0D0D0D"/>
                <w:rtl w:val="0"/>
                <w:rPrChange w:id="435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color w:val="0D0D0D"/>
                    <w:rtl w:val="0"/>
                  </w:rPr>
                </w:rPrChange>
              </w:rPr>
              <w:t xml:space="preserve">1</w:t>
            </w:r>
          </w:p>
        </w:tc>
        <w:tc>
          <w:tcPr>
            <w:tcW w:w="5577" w:type="dxa"/>
          </w:tcPr>
          <w:p>
            <w:pPr>
              <w:rPr>
                <w:rStyle w:val="DefaultParagraphFont"/>
                <w:rFonts w:ascii="Times New Roman" w:eastAsia="Times New Roman" w:hAnsi="Times New Roman" w:cs="Times New Roman"/>
                <w:lang w:bidi="ar-SA"/>
                <w:rPrChange w:id="436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rtl w:val="0"/>
                <w:rPrChange w:id="437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rtl w:val="0"/>
                  </w:rPr>
                </w:rPrChange>
              </w:rPr>
              <w:t xml:space="preserve">Сетка-слинг хирургическая для лечения стрессового недержания мочи у женщин, из синтетического полимера (РОССИЯ). Эндопротез сетчатый полипропилен-поливинилиденфторидный для хирургического лечения недержания мочи у женщин - "УроСлинг" с петлями 1,1*30 </w:t>
            </w:r>
          </w:p>
        </w:tc>
        <w:tc>
          <w:tcPr>
            <w:tcW w:w="792" w:type="dxa"/>
          </w:tcPr>
          <w:p>
            <w:pPr>
              <w:rPr>
                <w:rStyle w:val="DefaultParagraphFont"/>
                <w:rFonts w:ascii="Times New Roman" w:eastAsia="Times New Roman" w:hAnsi="Times New Roman" w:cs="Times New Roman"/>
                <w:b/>
                <w:lang w:bidi="ar-SA"/>
                <w:rPrChange w:id="438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b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rtl w:val="0"/>
                <w:rPrChange w:id="439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rtl w:val="0"/>
                  </w:rPr>
                </w:rPrChange>
              </w:rPr>
              <w:t xml:space="preserve">Штук</w:t>
            </w:r>
            <w:r w:rsidRPr="00000000">
              <w:rPr>
                <w:rStyle w:val="DefaultParagraphFont"/>
                <w:rFonts w:ascii="Times New Roman" w:eastAsia="Times New Roman" w:hAnsi="Times New Roman" w:cs="Times New Roman"/>
                <w:rtl w:val="0"/>
                <w:rPrChange w:id="440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rtl w:val="0"/>
                  </w:rPr>
                </w:rPrChange>
              </w:rPr>
              <w:t xml:space="preserve">а</w:t>
            </w:r>
          </w:p>
        </w:tc>
        <w:tc>
          <w:tcPr>
            <w:tcW w:w="1188" w:type="dxa"/>
          </w:tcPr>
          <w:p>
            <w:pPr>
              <w:jc w:val="right"/>
              <w:rPr>
                <w:rStyle w:val="DefaultParagraphFont"/>
                <w:rFonts w:ascii="Times New Roman" w:eastAsia="Times New Roman" w:hAnsi="Times New Roman" w:cs="Times New Roman"/>
                <w:b/>
                <w:lang w:bidi="ar-SA"/>
                <w:rPrChange w:id="441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b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rtl w:val="0"/>
                <w:rPrChange w:id="442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rtl w:val="0"/>
                  </w:rPr>
                </w:rPrChange>
              </w:rPr>
              <w:t xml:space="preserve">24 500,00</w:t>
            </w:r>
          </w:p>
        </w:tc>
        <w:tc>
          <w:tcPr>
            <w:tcW w:w="1188" w:type="dxa"/>
          </w:tcPr>
          <w:p>
            <w:pPr>
              <w:rPr>
                <w:rStyle w:val="DefaultParagraphFont"/>
                <w:rFonts w:ascii="Times New Roman" w:eastAsia="Times New Roman" w:hAnsi="Times New Roman" w:cs="Times New Roman"/>
                <w:b/>
                <w:lang w:bidi="ar-SA"/>
                <w:rPrChange w:id="443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b/>
                    <w:lang w:bidi="ar-SA"/>
                  </w:rPr>
                </w:rPrChange>
              </w:rPr>
            </w:pPr>
            <w:r w:rsidRPr="00000000">
              <w:rPr>
                <w:rStyle w:val="DefaultParagraphFont"/>
                <w:rFonts w:ascii="Times New Roman" w:eastAsia="Times New Roman" w:hAnsi="Times New Roman" w:cs="Times New Roman"/>
                <w:rtl w:val="0"/>
                <w:rPrChange w:id="444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rtl w:val="0"/>
                  </w:rPr>
                </w:rPrChange>
              </w:rPr>
              <w:t xml:space="preserve">3,00</w:t>
            </w:r>
          </w:p>
        </w:tc>
        <w:tc>
          <w:tcPr>
            <w:tcW w:w="1089" w:type="dxa"/>
          </w:tcPr>
          <w:p>
            <w:pPr>
              <w:jc w:val="right"/>
              <w:rPr>
                <w:rStyle w:val="DefaultParagraphFont"/>
                <w:rFonts w:ascii="Times New Roman" w:eastAsia="Times New Roman" w:hAnsi="Times New Roman" w:cs="Times New Roman"/>
                <w:b/>
                <w:lang w:bidi="ar-SA"/>
                <w:rPrChange w:id="445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b/>
                    <w:lang w:bidi="ar-SA"/>
                  </w:rPr>
                </w:rPrChange>
              </w:rPr>
            </w:pPr>
            <w:del w:id="446" w:author="user" w:date="2023-12-09T16:53:12Z">
              <w:r w:rsidRPr="00000000">
                <w:rPr>
                  <w:rFonts w:ascii="Times New Roman" w:eastAsia="Times New Roman" w:hAnsi="Times New Roman" w:cs="Times New Roman"/>
                  <w:rtl w:val="0"/>
                </w:rPr>
                <w:delText xml:space="preserve">73 500</w:delText>
              </w:r>
            </w:del>
            <w:ins w:id="447" w:author="user" w:date="2023-12-09T16:53:12Z">
              <w:r>
                <w:rPr>
                  <w:rFonts w:ascii="Times New Roman" w:eastAsia="Times New Roman" w:hAnsi="Times New Roman" w:cs="Times New Roman"/>
                </w:rPr>
                <w:t xml:space="preserve">8</w:t>
              </w:r>
            </w:ins>
            <w:ins w:id="448" w:author="user" w:date="2023-12-09T16:53:12Z">
              <w:r>
                <w:rPr>
                  <w:rFonts w:ascii="Times New Roman" w:eastAsia="Times New Roman" w:hAnsi="Times New Roman" w:cs="Times New Roman"/>
                </w:rPr>
                <w:t xml:space="preserve">3 4</w:t>
              </w:r>
            </w:ins>
            <w:ins w:id="449" w:author="user" w:date="2023-12-09T16:53:12Z">
              <w:r>
                <w:rPr>
                  <w:rFonts w:ascii="Times New Roman" w:eastAsia="Times New Roman" w:hAnsi="Times New Roman" w:cs="Times New Roman"/>
                </w:rPr>
                <w:t xml:space="preserve">00</w:t>
              </w:r>
            </w:ins>
            <w:r w:rsidRPr="00000000">
              <w:rPr>
                <w:rStyle w:val="DefaultParagraphFont"/>
                <w:rFonts w:ascii="Times New Roman" w:eastAsia="Times New Roman" w:hAnsi="Times New Roman" w:cs="Times New Roman"/>
                <w:rtl w:val="0"/>
                <w:rPrChange w:id="450" w:author="user" w:date="2023-12-09T16:53:12Z">
                  <w:rPr>
                    <w:rStyle w:val="DefaultParagraphFont"/>
                    <w:rFonts w:ascii="Times New Roman" w:eastAsia="Times New Roman" w:hAnsi="Times New Roman" w:cs="Times New Roman"/>
                    <w:rtl w:val="0"/>
                  </w:rPr>
                </w:rPrChange>
              </w:rPr>
              <w:t xml:space="preserve">,00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both"/>
        <w:pPrChange w:id="451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452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both"/>
        <w:pPrChange w:id="453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454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rPrChange w:id="455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  Период поставки (дней): </w:t>
      </w:r>
      <w:r w:rsidRPr="00000000">
        <w:rPr>
          <w:rStyle w:val="DefaultParagraphFont"/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rPrChange w:id="456" w:author="user" w:date="2023-12-09T16:53:12Z">
            <w:rPr>
              <w:rStyle w:val="DefaultParagraphFont"/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1 </w:t>
      </w:r>
      <w:r w:rsidRPr="00000000"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rPrChange w:id="457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- </w:t>
      </w:r>
      <w:r w:rsidRPr="00000000">
        <w:rPr>
          <w:rStyle w:val="DefaultParagraphFont"/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rPrChange w:id="458" w:author="user" w:date="2023-12-09T16:53:12Z">
            <w:rPr>
              <w:rStyle w:val="DefaultParagraphFont"/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10 </w:t>
      </w:r>
      <w:r w:rsidRPr="00000000"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rPrChange w:id="459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с момента заключения Договора.</w:t>
      </w:r>
    </w:p>
    <w:p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right="0" w:firstLine="0"/>
        <w:jc w:val="both"/>
        <w:pPrChange w:id="460" w:author="user" w:date="2023-12-09T16:53:12Z"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40" w:lineRule="auto"/>
            <w:ind w:left="0" w:right="0" w:firstLine="0"/>
            <w:jc w:val="both"/>
          </w:pPr>
        </w:pPrChange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bidi="ar-SA"/>
          <w:rPrChange w:id="461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lang w:bidi="ar-SA"/>
            </w:rPr>
          </w:rPrChange>
        </w:rPr>
      </w:pPr>
      <w:r w:rsidRPr="00000000">
        <w:rPr>
          <w:rStyle w:val="DefaultParagraphFont"/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rPrChange w:id="462" w:author="user" w:date="2023-12-09T16:53:12Z">
            <w:rPr>
              <w:rStyle w:val="DefaultParagraphFont"/>
              <w:rFonts w:ascii="Times New Roman" w:eastAsia="Times New Roman" w:hAnsi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0"/>
            </w:rPr>
          </w:rPrChange>
        </w:rPr>
        <w:t xml:space="preserve">  Адрес поставки: г. Пермь, Бульвар Гагарина 68 – аптека.</w:t>
      </w:r>
    </w:p>
    <w:sectPr>
      <w:type w:val="nextPage"/>
      <w:pgSz w:w="11906" w:h="16838" w:orient="portrait"/>
      <w:pgMar w:top="1134" w:right="851" w:bottom="1134" w:left="1134" w:header="0" w:footer="0" w:gutter="0"/>
      <w:pgBorders/>
      <w:sectPrChange w:id="463" w:author="user" w:date="2023-12-09T16:53:12Z">
        <w:sectPr>
          <w:type w:val="nextPage"/>
          <w:pgSz w:w="11906" w:h="16838" w:orient="portrait"/>
          <w:pgMar w:top="1134" w:right="851" w:bottom="1134" w:left="1134" w:header="0" w:footer="0" w:gutter="0"/>
          <w:pgBorders/>
        </w:sectPr>
      </w:sectPrChange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Astra Serif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suff w:val="tab"/>
      <w:lvlText w:val="%1.%2."/>
      <w:lvlJc w:val="left"/>
      <w:pPr>
        <w:ind w:left="720" w:hanging="36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720"/>
      </w:pPr>
      <w:rPr/>
    </w:lvl>
    <w:lvl w:ilvl="3">
      <w:start w:val="1"/>
      <w:numFmt w:val="decimal"/>
      <w:suff w:val="tab"/>
      <w:lvlText w:val="%1.%2.%3.%4."/>
      <w:lvlJc w:val="left"/>
      <w:pPr>
        <w:ind w:left="1080" w:hanging="720"/>
      </w:pPr>
      <w:rPr/>
    </w:lvl>
    <w:lvl w:ilvl="4">
      <w:start w:val="1"/>
      <w:numFmt w:val="decimal"/>
      <w:suff w:val="tab"/>
      <w:lvlText w:val="%1.%2.%3.%4.%5."/>
      <w:lvlJc w:val="left"/>
      <w:pPr>
        <w:ind w:left="1440" w:hanging="1080"/>
      </w:pPr>
      <w:rPr/>
    </w:lvl>
    <w:lvl w:ilvl="5">
      <w:start w:val="1"/>
      <w:numFmt w:val="decimal"/>
      <w:suff w:val="tab"/>
      <w:lvlText w:val="%1.%2.%3.%4.%5.%6."/>
      <w:lvlJc w:val="left"/>
      <w:pPr>
        <w:ind w:left="1440" w:hanging="1080"/>
      </w:pPr>
      <w:rPr/>
    </w:lvl>
    <w:lvl w:ilvl="6">
      <w:start w:val="1"/>
      <w:numFmt w:val="decimal"/>
      <w:suff w:val="tab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suff w:val="tab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2160" w:hanging="1800"/>
      </w:pPr>
      <w:rPr/>
    </w:lvl>
  </w:abstractNum>
  <w:abstractNum w:abstractNumId="3">
    <w:multiLevelType w:val="multilevel"/>
    <w:lvl w:ilvl="0">
      <w:start w:val="5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/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/>
    </w:lvl>
    <w:lvl w:ilvl="4">
      <w:start w:val="1"/>
      <w:numFmt w:val="decimal"/>
      <w:suff w:val="tab"/>
      <w:lvlText w:val="%1.%2.%3.%4.%5."/>
      <w:lvlJc w:val="left"/>
      <w:pPr>
        <w:ind w:left="720" w:hanging="720"/>
      </w:pPr>
      <w:rPr/>
    </w:lvl>
    <w:lvl w:ilvl="5">
      <w:start w:val="1"/>
      <w:numFmt w:val="decimal"/>
      <w:suff w:val="tab"/>
      <w:lvlText w:val="%1.%2.%3.%4.%5.%6."/>
      <w:lvlJc w:val="left"/>
      <w:pPr>
        <w:ind w:left="1080" w:hanging="1080"/>
      </w:pPr>
      <w:rPr/>
    </w:lvl>
    <w:lvl w:ilvl="6">
      <w:start w:val="1"/>
      <w:numFmt w:val="decimal"/>
      <w:suff w:val="tab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1440" w:hanging="1440"/>
      </w:pPr>
      <w:rPr/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708" w:hanging="408"/>
      </w:pPr>
      <w:rPr/>
    </w:lvl>
    <w:lvl w:ilvl="1">
      <w:start w:val="1"/>
      <w:numFmt w:val="decimal"/>
      <w:suff w:val="tab"/>
      <w:lvlText w:val="%1.%2."/>
      <w:lvlJc w:val="left"/>
      <w:pPr>
        <w:ind w:left="1005" w:hanging="705"/>
      </w:pPr>
      <w:rPr/>
    </w:lvl>
    <w:lvl w:ilvl="2">
      <w:start w:val="1"/>
      <w:numFmt w:val="decimal"/>
      <w:suff w:val="tab"/>
      <w:lvlText w:val="%1.%2.%3."/>
      <w:lvlJc w:val="left"/>
      <w:pPr>
        <w:ind w:left="1020" w:hanging="720"/>
      </w:pPr>
      <w:rPr/>
    </w:lvl>
    <w:lvl w:ilvl="3">
      <w:start w:val="1"/>
      <w:numFmt w:val="decimal"/>
      <w:suff w:val="tab"/>
      <w:lvlText w:val="%1.%2.%3.%4."/>
      <w:lvlJc w:val="left"/>
      <w:pPr>
        <w:ind w:left="1020" w:hanging="720"/>
      </w:pPr>
      <w:rPr/>
    </w:lvl>
    <w:lvl w:ilvl="4">
      <w:start w:val="1"/>
      <w:numFmt w:val="decimal"/>
      <w:suff w:val="tab"/>
      <w:lvlText w:val="%1.%2.%3.%4.%5."/>
      <w:lvlJc w:val="left"/>
      <w:pPr>
        <w:ind w:left="1380" w:hanging="1080"/>
      </w:pPr>
      <w:rPr/>
    </w:lvl>
    <w:lvl w:ilvl="5">
      <w:start w:val="1"/>
      <w:numFmt w:val="decimal"/>
      <w:suff w:val="tab"/>
      <w:lvlText w:val="%1.%2.%3.%4.%5.%6."/>
      <w:lvlJc w:val="left"/>
      <w:pPr>
        <w:ind w:left="1380" w:hanging="1080"/>
      </w:pPr>
      <w:rPr/>
    </w:lvl>
    <w:lvl w:ilvl="6">
      <w:start w:val="1"/>
      <w:numFmt w:val="decimal"/>
      <w:suff w:val="tab"/>
      <w:lvlText w:val="%1.%2.%3.%4.%5.%6.%7."/>
      <w:lvlJc w:val="left"/>
      <w:pPr>
        <w:ind w:left="138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1740" w:hanging="144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1740" w:hanging="144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trackRevisions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/>
  </w:style>
  <w:style w:type="table" w:default="1" w:styleId="TableNormal">
    <w:name w:val="Table Normal"/>
    <w:rPr/>
  </w:style>
  <w:style w:type="paragraph" w:styleId="Heading1">
    <w:name w:val="Heading 1"/>
    <w:basedOn w:val="Normal"/>
    <w:next w:val="Normal"/>
    <w:pPr>
      <w:keepNext/>
      <w:keepLines/>
      <w:pageBreakBefore w:val="0"/>
      <w:spacing w:before="480" w:after="120" w:line="276" w:lineRule="auto"/>
      <w:pPrChange w:id="464" w:author="user" w:date="2023-12-09T16:53:12Z">
        <w:pPr>
          <w:keepNext/>
          <w:keepLines/>
          <w:pageBreakBefore w:val="0"/>
          <w:spacing w:before="480" w:after="120" w:lineRule="auto"/>
        </w:pPr>
      </w:pPrChange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80" w:line="276" w:lineRule="auto"/>
      <w:pPrChange w:id="465" w:author="user" w:date="2023-12-09T16:53:12Z">
        <w:pPr>
          <w:keepNext/>
          <w:keepLines/>
          <w:pageBreakBefore w:val="0"/>
          <w:spacing w:before="360" w:after="80" w:lineRule="auto"/>
        </w:pPr>
      </w:pPrChange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280" w:after="80" w:line="276" w:lineRule="auto"/>
      <w:pPrChange w:id="466" w:author="user" w:date="2023-12-09T16:53:12Z">
        <w:pPr>
          <w:keepNext/>
          <w:keepLines/>
          <w:pageBreakBefore w:val="0"/>
          <w:spacing w:before="280" w:after="80" w:lineRule="auto"/>
        </w:pPr>
      </w:pPrChange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40" w:after="40" w:line="276" w:lineRule="auto"/>
      <w:pPrChange w:id="467" w:author="user" w:date="2023-12-09T16:53:12Z">
        <w:pPr>
          <w:keepNext/>
          <w:keepLines/>
          <w:pageBreakBefore w:val="0"/>
          <w:spacing w:before="240" w:after="40" w:lineRule="auto"/>
        </w:pPr>
      </w:pPrChange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20" w:after="40" w:line="276" w:lineRule="auto"/>
      <w:pPrChange w:id="468" w:author="user" w:date="2023-12-09T16:53:12Z">
        <w:pPr>
          <w:keepNext/>
          <w:keepLines/>
          <w:pageBreakBefore w:val="0"/>
          <w:spacing w:before="220" w:after="40" w:lineRule="auto"/>
        </w:pPr>
      </w:pPrChange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00" w:after="40" w:line="276" w:lineRule="auto"/>
      <w:pPrChange w:id="469" w:author="user" w:date="2023-12-09T16:53:12Z">
        <w:pPr>
          <w:keepNext/>
          <w:keepLines/>
          <w:pageBreakBefore w:val="0"/>
          <w:spacing w:before="200" w:after="40" w:lineRule="auto"/>
        </w:pPr>
      </w:pPrChange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spacing w:before="240" w:after="120" w:lineRule="auto"/>
    </w:pPr>
    <w:rPr>
      <w:rFonts w:ascii="PT Astra Serif" w:eastAsia="PT Astra Serif" w:hAnsi="PT Astra Serif" w:cs="PT Astra Serif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360" w:after="80" w:line="276" w:lineRule="auto"/>
      <w:pPrChange w:id="470" w:author="user" w:date="2023-12-09T16:53:12Z">
        <w:pPr>
          <w:keepNext/>
          <w:keepLines/>
          <w:pageBreakBefore w:val="0"/>
          <w:spacing w:before="360" w:after="80" w:lineRule="auto"/>
        </w:pPr>
      </w:pPrChange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1">
    <w:name w:val="Table1"/>
    <w:basedOn w:val="TableNormal"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Table2">
    <w:name w:val="Table2"/>
    <w:basedOn w:val="TableNormal"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Table3">
    <w:name w:val="Table3"/>
    <w:basedOn w:val="TableNormal"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le4">
    <w:name w:val="Table4"/>
    <w:basedOn w:val="TableNormal"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DefaultParagraphFont">
    <w:name w:val="Default Paragraph Font"/>
    <w:uiPriority w:val="1"/>
    <w:unhideWhenUsed/>
    <w:rPr>
      <w:lang w:eastAsia="ru-RU" w:bidi="ar-SA"/>
    </w:rPr>
  </w:style>
  <w:style w:type="table" w:default="1" w:styleId="NormalTable">
    <w:name w:val="Normal Table"/>
    <w:uiPriority w:val="99"/>
    <w:semiHidden/>
    <w:unhideWhenUsed/>
    <w:rPr>
      <w:lang w:eastAsia="ru-RU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>
      <w:lang w:eastAsia="ru-RU" w:bidi="ar-SA"/>
    </w:rPr>
  </w:style>
  <w:style w:type="table" w:customStyle="1" w:styleId="a5">
    <w:name w:val="a5"/>
    <w:basedOn w:val="TableNormal"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name w:val="a6"/>
    <w:basedOn w:val="TableNormal"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name w:val="a7"/>
    <w:basedOn w:val="TableNormal"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yperlink" Target="about:blank" TargetMode="Externa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i0sri7K9eO+omwef/96ef7XFqQ==">CgMxLjAyCWlkLmdqZGd4czgAciExblQ4SjJUcW1pWmhaZXNib25fdTg1XzlaV3VJS1p6Mmw=</go:docsCustomData>
</go:gDocsCustomXmlDataStorage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2023-12-09T16:53:12Z</dcterms:created>
  <dcterms:modified xsi:type="dcterms:W3CDTF">2023-12-09T16:53:12Z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